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8F1" w:rsidRPr="00097C74" w:rsidRDefault="00527274">
      <w:pPr>
        <w:rPr>
          <w:b/>
        </w:rPr>
      </w:pPr>
      <w:sdt>
        <w:sdtPr>
          <w:rPr>
            <w:b/>
          </w:rPr>
          <w:id w:val="-831605760"/>
          <w:docPartObj>
            <w:docPartGallery w:val="Cover Pages"/>
            <w:docPartUnique/>
          </w:docPartObj>
        </w:sdtPr>
        <w:sdtEndPr/>
        <w:sdtContent>
          <w:r w:rsidR="005E5BA5" w:rsidRPr="00097C74">
            <w:rPr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2339CA1" wp14:editId="210CBAB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Shape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628D1886" id="AutoShape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trugIAAL0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5E5BA5" w:rsidRPr="00097C74">
            <w:rPr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0639304" wp14:editId="070BAB1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angle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24"/>
                                </w:tblGrid>
                                <w:tr w:rsidR="00A158F1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A158F1" w:rsidRDefault="00A158F1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A158F1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A158F1" w:rsidRDefault="00527274" w:rsidP="004030A0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664209984"/>
                                          <w:placeholder>
                                            <w:docPart w:val="086DEB744F9049C98BFEC02F822A8B02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030A0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Qeexo Machine Learning Challenge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A158F1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A158F1" w:rsidRDefault="00A158F1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A158F1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A158F1" w:rsidRDefault="00527274" w:rsidP="004030A0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916510239"/>
                                          <w:placeholder>
                                            <w:docPart w:val="B7E738A62AC4416DAA70B584B03E68C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030A0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Basic Finger Sense Classifier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A158F1" w:rsidRDefault="00AD73E0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00639304" id="Rectangle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24"/>
                          </w:tblGrid>
                          <w:tr w:rsidR="00A158F1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A158F1" w:rsidRDefault="00A158F1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A158F1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A158F1" w:rsidRDefault="00527274" w:rsidP="004030A0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664209984"/>
                                    <w:placeholder>
                                      <w:docPart w:val="086DEB744F9049C98BFEC02F822A8B02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030A0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Qeexo Machine Learning Challenge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A158F1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A158F1" w:rsidRDefault="00A158F1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A158F1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A158F1" w:rsidRDefault="00527274" w:rsidP="004030A0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916510239"/>
                                    <w:placeholder>
                                      <w:docPart w:val="B7E738A62AC4416DAA70B584B03E68C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030A0">
                                      <w:rPr>
                                        <w:sz w:val="36"/>
                                        <w:szCs w:val="36"/>
                                      </w:rPr>
                                      <w:t>Basic Finger Sense Classifier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A158F1" w:rsidRDefault="00AD73E0">
                          <w: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5E5BA5" w:rsidRPr="00097C74">
            <w:rPr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4E7AA1F" wp14:editId="56764F4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7498080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angle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A158F1" w:rsidRDefault="00527274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661503455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del w:id="0" w:author="Chetan Kabra" w:date="2017-02-26T13:46:00Z">
                                      <w:r w:rsidR="008845EE" w:rsidDel="008845EE">
                                        <w:rPr>
                                          <w:b/>
                                          <w:bCs/>
                                          <w:caps/>
                                          <w:color w:val="D34817" w:themeColor="accent1"/>
                                        </w:rPr>
                                        <w:delText xml:space="preserve">Chetan Kabra  </w:delText>
                                      </w:r>
                                    </w:del>
                                    <w:customXmlInsRangeStart w:id="1" w:author="Chetan Kabra" w:date="2017-02-26T13:46:00Z"/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aps/>
                                          <w:color w:val="D34817" w:themeColor="accent1"/>
                                        </w:rPr>
                                        <w:id w:val="-1573109253"/>
  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  <w:text/>
                                      </w:sdtPr>
                                      <w:sdtEndPr/>
                                      <w:sdtContent>
                                        <w:customXmlInsRangeEnd w:id="1"/>
                                        <w:ins w:id="2" w:author="Chetan Kabra" w:date="2017-02-26T13:52:00Z">
                                          <w:r w:rsidR="00EC048E">
                                            <w:rPr>
                                              <w:b/>
                                              <w:bCs/>
                                              <w:caps/>
                                              <w:color w:val="D34817" w:themeColor="accent1"/>
                                            </w:rPr>
                                            <w:t>Chetan Kabra</w:t>
                                          </w:r>
                                        </w:ins>
                                        <w:customXmlInsRangeStart w:id="3" w:author="Chetan Kabra" w:date="2017-02-26T13:46:00Z"/>
                                      </w:sdtContent>
                                    </w:sdt>
                                    <w:customXmlInsRangeEnd w:id="3"/>
                                  </w:sdtContent>
                                </w:sdt>
                              </w:p>
                              <w:p w:rsidR="00A158F1" w:rsidRDefault="004030A0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  <w:t>email ID: chetankabra8@gmail.com</w:t>
                                </w:r>
                              </w:p>
                              <w:p w:rsidR="00A158F1" w:rsidRDefault="00A158F1">
                                <w:pPr>
                                  <w:pStyle w:val="NoSpacing"/>
                                  <w:spacing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54E7AA1F" id="Rectangle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" o:allowincell="f" filled="f" stroked="f" strokeweight=".25pt">
                    <v:textbox style="mso-fit-shape-to-text:t" inset=",18pt,,18pt">
                      <w:txbxContent>
                        <w:p w:rsidR="00A158F1" w:rsidRDefault="00527274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661503455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del w:id="4" w:author="Chetan Kabra" w:date="2017-02-26T13:46:00Z">
                                <w:r w:rsidR="008845EE" w:rsidDel="008845EE"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  <w:delText xml:space="preserve">Chetan Kabra  </w:delText>
                                </w:r>
                              </w:del>
                              <w:customXmlInsRangeStart w:id="5" w:author="Chetan Kabra" w:date="2017-02-26T13:46:00Z"/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  <w:id w:val="-1573109253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customXmlInsRangeEnd w:id="5"/>
                                  <w:ins w:id="6" w:author="Chetan Kabra" w:date="2017-02-26T13:52:00Z">
                                    <w:r w:rsidR="00EC048E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Chetan Kabra</w:t>
                                    </w:r>
                                  </w:ins>
                                  <w:customXmlInsRangeStart w:id="7" w:author="Chetan Kabra" w:date="2017-02-26T13:46:00Z"/>
                                </w:sdtContent>
                              </w:sdt>
                              <w:customXmlInsRangeEnd w:id="7"/>
                            </w:sdtContent>
                          </w:sdt>
                        </w:p>
                        <w:p w:rsidR="00A158F1" w:rsidRDefault="004030A0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r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  <w:t>email ID: chetankabra8@gmail.com</w:t>
                          </w:r>
                        </w:p>
                        <w:p w:rsidR="00A158F1" w:rsidRDefault="00A158F1">
                          <w:pPr>
                            <w:pStyle w:val="NoSpacing"/>
                            <w:spacing w:line="276" w:lineRule="auto"/>
                            <w:jc w:val="center"/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5E5BA5" w:rsidRPr="00097C74">
            <w:rPr>
              <w:b/>
            </w:rPr>
            <w:br w:type="page"/>
          </w:r>
        </w:sdtContent>
      </w:sdt>
    </w:p>
    <w:p w:rsidR="00A158F1" w:rsidRPr="00097C74" w:rsidRDefault="00527274">
      <w:pPr>
        <w:pStyle w:val="Title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11808329"/>
          <w:placeholder>
            <w:docPart w:val="C7BBB08D2AC94D3884C7960E23F38EF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del w:id="8" w:author="Chetan Kabra" w:date="2017-02-26T13:52:00Z">
            <w:r w:rsidR="004030A0" w:rsidDel="00EC048E">
              <w:rPr>
                <w:smallCaps w:val="0"/>
              </w:rPr>
              <w:delText>Qeexo Machine Learning Challenge</w:delText>
            </w:r>
          </w:del>
          <w:ins w:id="9" w:author="Chetan Kabra" w:date="2017-02-26T13:52:00Z">
            <w:r w:rsidR="00EC048E">
              <w:rPr>
                <w:smallCaps w:val="0"/>
              </w:rPr>
              <w:t>Qeexo Machine Learning Challenge</w:t>
            </w:r>
          </w:ins>
        </w:sdtContent>
      </w:sdt>
    </w:p>
    <w:p w:rsidR="00097C74" w:rsidRPr="00097C74" w:rsidRDefault="00527274" w:rsidP="00097C74">
      <w:pPr>
        <w:pStyle w:val="Subtitle"/>
        <w:rPr>
          <w:b/>
        </w:rPr>
      </w:pPr>
      <w:sdt>
        <w:sdtPr>
          <w:rPr>
            <w:b/>
          </w:rPr>
          <w:alias w:val="Subtitle"/>
          <w:tag w:val="Subtitle"/>
          <w:id w:val="11808339"/>
          <w:placeholder>
            <w:docPart w:val="B57A47CFF9594A46B7A6D944D3B0FCCF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del w:id="10" w:author="Chetan Kabra" w:date="2017-02-26T13:52:00Z">
            <w:r w:rsidR="004030A0" w:rsidDel="00EC048E">
              <w:rPr>
                <w:b/>
              </w:rPr>
              <w:delText>Basic Finger Sense Classifier</w:delText>
            </w:r>
          </w:del>
          <w:ins w:id="11" w:author="Chetan Kabra" w:date="2017-02-26T13:52:00Z">
            <w:r w:rsidR="00EC048E">
              <w:rPr>
                <w:b/>
              </w:rPr>
              <w:t>Basic Finger Sense Classifier</w:t>
            </w:r>
          </w:ins>
        </w:sdtContent>
      </w:sdt>
    </w:p>
    <w:p w:rsidR="00097C74" w:rsidRPr="00304DF0" w:rsidRDefault="00CE0437" w:rsidP="00097C74">
      <w:pPr>
        <w:pStyle w:val="Subtitle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Summary</w:t>
      </w:r>
    </w:p>
    <w:p w:rsidR="004030A0" w:rsidRDefault="004030A0" w:rsidP="004030A0">
      <w:pPr>
        <w:pStyle w:val="Subtitle"/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4030A0">
        <w:rPr>
          <w:rFonts w:ascii="Times New Roman" w:hAnsi="Times New Roman" w:cs="Times New Roman"/>
          <w:sz w:val="24"/>
        </w:rPr>
        <w:t>The goal of the challenge is to write a program that takes input files describing information about a touch on a</w:t>
      </w:r>
      <w:r>
        <w:rPr>
          <w:rFonts w:ascii="Times New Roman" w:hAnsi="Times New Roman" w:cs="Times New Roman"/>
          <w:sz w:val="24"/>
        </w:rPr>
        <w:t xml:space="preserve"> </w:t>
      </w:r>
      <w:r w:rsidRPr="004030A0">
        <w:rPr>
          <w:rFonts w:ascii="Times New Roman" w:hAnsi="Times New Roman" w:cs="Times New Roman"/>
          <w:sz w:val="24"/>
        </w:rPr>
        <w:t xml:space="preserve">mobile device and determines whether the touch is from a finger pad or knuckle. </w:t>
      </w:r>
    </w:p>
    <w:p w:rsidR="004030A0" w:rsidRDefault="004030A0" w:rsidP="00C75269">
      <w:pPr>
        <w:spacing w:after="200"/>
        <w:jc w:val="both"/>
        <w:rPr>
          <w:rFonts w:ascii="Times New Roman" w:eastAsiaTheme="minorEastAsia" w:hAnsi="Times New Roman"/>
          <w:noProof/>
          <w:sz w:val="24"/>
        </w:rPr>
      </w:pPr>
      <w:r w:rsidRPr="004030A0">
        <w:rPr>
          <w:rFonts w:ascii="Times New Roman" w:eastAsiaTheme="minorEastAsia" w:hAnsi="Times New Roman"/>
          <w:b/>
          <w:noProof/>
          <w:sz w:val="24"/>
        </w:rPr>
        <w:t>Dataset</w:t>
      </w:r>
      <w:r>
        <w:rPr>
          <w:rFonts w:ascii="Times New Roman" w:eastAsiaTheme="minorEastAsia" w:hAnsi="Times New Roman"/>
          <w:noProof/>
          <w:sz w:val="24"/>
        </w:rPr>
        <w:t xml:space="preserve"> :</w:t>
      </w:r>
    </w:p>
    <w:p w:rsidR="004030A0" w:rsidRDefault="004030A0" w:rsidP="004030A0">
      <w:pPr>
        <w:spacing w:after="200"/>
        <w:jc w:val="both"/>
        <w:rPr>
          <w:rFonts w:ascii="Times New Roman" w:eastAsiaTheme="minorEastAsia" w:hAnsi="Times New Roman"/>
          <w:noProof/>
          <w:sz w:val="24"/>
        </w:rPr>
      </w:pPr>
      <w:r>
        <w:rPr>
          <w:rFonts w:ascii="Times New Roman" w:eastAsiaTheme="minorEastAsia" w:hAnsi="Times New Roman"/>
          <w:noProof/>
          <w:sz w:val="24"/>
        </w:rPr>
        <w:t xml:space="preserve">There are </w:t>
      </w:r>
      <w:r w:rsidRPr="004030A0">
        <w:rPr>
          <w:rFonts w:ascii="Times New Roman" w:eastAsiaTheme="minorEastAsia" w:hAnsi="Times New Roman"/>
          <w:noProof/>
          <w:sz w:val="24"/>
        </w:rPr>
        <w:t>approximately 20,000 training instances (10,255 knuckle and 10,404 pad) a</w:t>
      </w:r>
      <w:r>
        <w:rPr>
          <w:rFonts w:ascii="Times New Roman" w:eastAsiaTheme="minorEastAsia" w:hAnsi="Times New Roman"/>
          <w:noProof/>
          <w:sz w:val="24"/>
        </w:rPr>
        <w:t xml:space="preserve">nd 10,000 test instances (5,263 </w:t>
      </w:r>
      <w:r w:rsidRPr="004030A0">
        <w:rPr>
          <w:rFonts w:ascii="Times New Roman" w:eastAsiaTheme="minorEastAsia" w:hAnsi="Times New Roman"/>
          <w:noProof/>
          <w:sz w:val="24"/>
        </w:rPr>
        <w:t>knuckle and 5,265 pad).</w:t>
      </w:r>
    </w:p>
    <w:p w:rsidR="004030A0" w:rsidRDefault="004030A0" w:rsidP="004030A0">
      <w:pPr>
        <w:spacing w:after="200"/>
        <w:jc w:val="both"/>
        <w:rPr>
          <w:rFonts w:ascii="Times New Roman" w:eastAsiaTheme="minorEastAsia" w:hAnsi="Times New Roman"/>
          <w:b/>
          <w:noProof/>
          <w:sz w:val="24"/>
        </w:rPr>
      </w:pPr>
      <w:r w:rsidRPr="004030A0">
        <w:rPr>
          <w:rFonts w:ascii="Times New Roman" w:eastAsiaTheme="minorEastAsia" w:hAnsi="Times New Roman"/>
          <w:b/>
          <w:noProof/>
          <w:sz w:val="24"/>
        </w:rPr>
        <w:t>Dataset information in details:</w:t>
      </w:r>
    </w:p>
    <w:p w:rsidR="004030A0" w:rsidRDefault="004030A0" w:rsidP="004030A0">
      <w:pPr>
        <w:pStyle w:val="ListParagraph"/>
        <w:numPr>
          <w:ilvl w:val="0"/>
          <w:numId w:val="11"/>
        </w:numPr>
        <w:spacing w:after="200"/>
        <w:jc w:val="both"/>
        <w:rPr>
          <w:rFonts w:ascii="Times New Roman" w:eastAsiaTheme="minorEastAsia" w:hAnsi="Times New Roman"/>
          <w:noProof/>
          <w:sz w:val="24"/>
        </w:rPr>
      </w:pPr>
      <w:r w:rsidRPr="004030A0">
        <w:rPr>
          <w:rFonts w:ascii="Times New Roman" w:eastAsiaTheme="minorEastAsia" w:hAnsi="Times New Roman"/>
          <w:noProof/>
          <w:sz w:val="24"/>
        </w:rPr>
        <w:t>Each instance represents data from a single finger tap, which contains touch.csv and audio.wav</w:t>
      </w:r>
    </w:p>
    <w:p w:rsidR="004030A0" w:rsidRPr="004030A0" w:rsidRDefault="004030A0" w:rsidP="004030A0">
      <w:pPr>
        <w:pStyle w:val="ListParagraph"/>
        <w:numPr>
          <w:ilvl w:val="0"/>
          <w:numId w:val="11"/>
        </w:numPr>
        <w:spacing w:after="200"/>
        <w:jc w:val="both"/>
        <w:rPr>
          <w:rFonts w:ascii="Times New Roman" w:eastAsiaTheme="minorEastAsia" w:hAnsi="Times New Roman"/>
          <w:noProof/>
          <w:sz w:val="24"/>
        </w:rPr>
      </w:pPr>
      <w:r w:rsidRPr="004030A0">
        <w:rPr>
          <w:rFonts w:ascii="Times New Roman" w:eastAsiaTheme="minorEastAsia" w:hAnsi="Times New Roman"/>
          <w:noProof/>
          <w:sz w:val="24"/>
        </w:rPr>
        <w:t>An audio.wav contains a sensor</w:t>
      </w:r>
      <w:r>
        <w:rPr>
          <w:rFonts w:ascii="Times New Roman" w:eastAsiaTheme="minorEastAsia" w:hAnsi="Times New Roman"/>
          <w:noProof/>
          <w:sz w:val="24"/>
        </w:rPr>
        <w:t xml:space="preserve"> </w:t>
      </w:r>
      <w:r w:rsidRPr="004030A0">
        <w:rPr>
          <w:rFonts w:ascii="Times New Roman" w:eastAsiaTheme="minorEastAsia" w:hAnsi="Times New Roman"/>
          <w:noProof/>
          <w:sz w:val="24"/>
        </w:rPr>
        <w:t>response represented as a one-dimensional signal</w:t>
      </w:r>
    </w:p>
    <w:p w:rsidR="004030A0" w:rsidRDefault="004030A0" w:rsidP="004030A0">
      <w:pPr>
        <w:pStyle w:val="ListParagraph"/>
        <w:numPr>
          <w:ilvl w:val="0"/>
          <w:numId w:val="11"/>
        </w:numPr>
        <w:spacing w:after="200"/>
        <w:jc w:val="both"/>
        <w:rPr>
          <w:rFonts w:ascii="Times New Roman" w:eastAsiaTheme="minorEastAsia" w:hAnsi="Times New Roman"/>
          <w:noProof/>
          <w:sz w:val="24"/>
        </w:rPr>
      </w:pPr>
      <w:r>
        <w:rPr>
          <w:rFonts w:ascii="Times New Roman" w:eastAsiaTheme="minorEastAsia" w:hAnsi="Times New Roman"/>
          <w:noProof/>
          <w:sz w:val="24"/>
        </w:rPr>
        <w:t>Touch.csv: (</w:t>
      </w:r>
      <w:r>
        <w:rPr>
          <w:rFonts w:ascii="Helvetica" w:hAnsi="Helvetica" w:cs="Helvetica"/>
          <w:color w:val="auto"/>
          <w:sz w:val="20"/>
        </w:rPr>
        <w:t>contains information about a touch)</w:t>
      </w:r>
    </w:p>
    <w:p w:rsidR="004030A0" w:rsidRDefault="004030A0" w:rsidP="004030A0">
      <w:pPr>
        <w:pStyle w:val="ListParagraph"/>
        <w:numPr>
          <w:ilvl w:val="1"/>
          <w:numId w:val="11"/>
        </w:numPr>
        <w:spacing w:after="200"/>
        <w:jc w:val="both"/>
        <w:rPr>
          <w:rFonts w:ascii="Times New Roman" w:eastAsiaTheme="minorEastAsia" w:hAnsi="Times New Roman"/>
          <w:noProof/>
          <w:sz w:val="24"/>
        </w:rPr>
      </w:pPr>
      <w:r>
        <w:rPr>
          <w:rFonts w:ascii="Times New Roman" w:eastAsiaTheme="minorEastAsia" w:hAnsi="Times New Roman"/>
          <w:noProof/>
          <w:sz w:val="24"/>
        </w:rPr>
        <w:t xml:space="preserve">Major </w:t>
      </w:r>
      <w:r>
        <w:rPr>
          <w:rFonts w:ascii="Helvetica" w:hAnsi="Helvetica" w:cs="Helvetica"/>
          <w:color w:val="auto"/>
          <w:sz w:val="20"/>
        </w:rPr>
        <w:t>axis of an ellipse</w:t>
      </w:r>
    </w:p>
    <w:p w:rsidR="004030A0" w:rsidRDefault="004030A0" w:rsidP="004030A0">
      <w:pPr>
        <w:pStyle w:val="ListParagraph"/>
        <w:numPr>
          <w:ilvl w:val="1"/>
          <w:numId w:val="11"/>
        </w:numPr>
        <w:spacing w:after="200"/>
        <w:jc w:val="both"/>
        <w:rPr>
          <w:rFonts w:ascii="Times New Roman" w:eastAsiaTheme="minorEastAsia" w:hAnsi="Times New Roman"/>
          <w:noProof/>
          <w:sz w:val="24"/>
        </w:rPr>
      </w:pPr>
      <w:r>
        <w:rPr>
          <w:rFonts w:ascii="Times New Roman" w:eastAsiaTheme="minorEastAsia" w:hAnsi="Times New Roman"/>
          <w:noProof/>
          <w:sz w:val="24"/>
        </w:rPr>
        <w:t xml:space="preserve">Minor </w:t>
      </w:r>
      <w:r>
        <w:rPr>
          <w:rFonts w:ascii="Helvetica" w:hAnsi="Helvetica" w:cs="Helvetica"/>
          <w:color w:val="auto"/>
          <w:sz w:val="20"/>
        </w:rPr>
        <w:t>axis of an ellipse</w:t>
      </w:r>
    </w:p>
    <w:p w:rsidR="004030A0" w:rsidRDefault="004030A0" w:rsidP="004030A0">
      <w:pPr>
        <w:pStyle w:val="ListParagraph"/>
        <w:numPr>
          <w:ilvl w:val="1"/>
          <w:numId w:val="11"/>
        </w:numPr>
        <w:spacing w:after="200"/>
        <w:jc w:val="both"/>
        <w:rPr>
          <w:rFonts w:ascii="Times New Roman" w:eastAsiaTheme="minorEastAsia" w:hAnsi="Times New Roman"/>
          <w:noProof/>
          <w:sz w:val="24"/>
        </w:rPr>
      </w:pPr>
      <w:r>
        <w:rPr>
          <w:rFonts w:ascii="Times New Roman" w:eastAsiaTheme="minorEastAsia" w:hAnsi="Times New Roman"/>
          <w:noProof/>
          <w:sz w:val="24"/>
        </w:rPr>
        <w:t>X</w:t>
      </w:r>
    </w:p>
    <w:p w:rsidR="004030A0" w:rsidRDefault="004030A0" w:rsidP="004030A0">
      <w:pPr>
        <w:pStyle w:val="ListParagraph"/>
        <w:numPr>
          <w:ilvl w:val="1"/>
          <w:numId w:val="11"/>
        </w:numPr>
        <w:spacing w:after="200"/>
        <w:jc w:val="both"/>
        <w:rPr>
          <w:rFonts w:ascii="Times New Roman" w:eastAsiaTheme="minorEastAsia" w:hAnsi="Times New Roman"/>
          <w:noProof/>
          <w:sz w:val="24"/>
        </w:rPr>
      </w:pPr>
      <w:r>
        <w:rPr>
          <w:rFonts w:ascii="Times New Roman" w:eastAsiaTheme="minorEastAsia" w:hAnsi="Times New Roman"/>
          <w:noProof/>
          <w:sz w:val="24"/>
        </w:rPr>
        <w:t>Y</w:t>
      </w:r>
    </w:p>
    <w:p w:rsidR="004030A0" w:rsidRDefault="004030A0" w:rsidP="004030A0">
      <w:pPr>
        <w:pStyle w:val="ListParagraph"/>
        <w:numPr>
          <w:ilvl w:val="1"/>
          <w:numId w:val="11"/>
        </w:numPr>
        <w:spacing w:after="200"/>
        <w:jc w:val="both"/>
        <w:rPr>
          <w:rFonts w:ascii="Times New Roman" w:eastAsiaTheme="minorEastAsia" w:hAnsi="Times New Roman"/>
          <w:noProof/>
          <w:sz w:val="24"/>
        </w:rPr>
      </w:pPr>
      <w:r>
        <w:rPr>
          <w:rFonts w:ascii="Times New Roman" w:eastAsiaTheme="minorEastAsia" w:hAnsi="Times New Roman"/>
          <w:noProof/>
          <w:sz w:val="24"/>
        </w:rPr>
        <w:t>Or</w:t>
      </w:r>
      <w:del w:id="12" w:author="Chetan Kabra" w:date="2017-02-26T13:43:00Z">
        <w:r w:rsidDel="00226CD7">
          <w:rPr>
            <w:rFonts w:ascii="Times New Roman" w:eastAsiaTheme="minorEastAsia" w:hAnsi="Times New Roman"/>
            <w:noProof/>
            <w:sz w:val="24"/>
          </w:rPr>
          <w:delText>r</w:delText>
        </w:r>
      </w:del>
      <w:r>
        <w:rPr>
          <w:rFonts w:ascii="Times New Roman" w:eastAsiaTheme="minorEastAsia" w:hAnsi="Times New Roman"/>
          <w:noProof/>
          <w:sz w:val="24"/>
        </w:rPr>
        <w:t>ientation</w:t>
      </w:r>
    </w:p>
    <w:p w:rsidR="004030A0" w:rsidRDefault="004030A0" w:rsidP="004030A0">
      <w:pPr>
        <w:pStyle w:val="ListParagraph"/>
        <w:numPr>
          <w:ilvl w:val="1"/>
          <w:numId w:val="11"/>
        </w:numPr>
        <w:spacing w:after="200"/>
        <w:jc w:val="both"/>
        <w:rPr>
          <w:rFonts w:ascii="Times New Roman" w:eastAsiaTheme="minorEastAsia" w:hAnsi="Times New Roman"/>
          <w:noProof/>
          <w:sz w:val="24"/>
        </w:rPr>
      </w:pPr>
      <w:r>
        <w:rPr>
          <w:rFonts w:ascii="Times New Roman" w:eastAsiaTheme="minorEastAsia" w:hAnsi="Times New Roman"/>
          <w:noProof/>
          <w:sz w:val="24"/>
        </w:rPr>
        <w:t>Pressure</w:t>
      </w:r>
    </w:p>
    <w:p w:rsidR="004030A0" w:rsidRPr="003333BC" w:rsidRDefault="004030A0" w:rsidP="003333BC">
      <w:pPr>
        <w:pStyle w:val="ListParagraph"/>
        <w:numPr>
          <w:ilvl w:val="0"/>
          <w:numId w:val="12"/>
        </w:numPr>
        <w:spacing w:after="200"/>
        <w:jc w:val="both"/>
        <w:rPr>
          <w:rFonts w:ascii="Times New Roman" w:eastAsiaTheme="minorEastAsia" w:hAnsi="Times New Roman"/>
          <w:noProof/>
          <w:sz w:val="24"/>
        </w:rPr>
      </w:pPr>
      <w:r w:rsidRPr="004030A0">
        <w:rPr>
          <w:rFonts w:ascii="Times New Roman" w:eastAsiaTheme="minorEastAsia" w:hAnsi="Times New Roman"/>
          <w:noProof/>
          <w:sz w:val="24"/>
        </w:rPr>
        <w:t>Each touch may be from a pad or knuckle.</w:t>
      </w:r>
    </w:p>
    <w:p w:rsidR="004030A0" w:rsidRPr="004030A0" w:rsidRDefault="004030A0" w:rsidP="004030A0">
      <w:pPr>
        <w:spacing w:after="200"/>
        <w:jc w:val="both"/>
        <w:rPr>
          <w:rFonts w:ascii="Times New Roman" w:eastAsiaTheme="minorEastAsia" w:hAnsi="Times New Roman"/>
          <w:noProof/>
          <w:sz w:val="24"/>
        </w:rPr>
      </w:pPr>
    </w:p>
    <w:p w:rsidR="004030A0" w:rsidRPr="004030A0" w:rsidRDefault="004030A0" w:rsidP="004030A0">
      <w:pPr>
        <w:pStyle w:val="ListParagraph"/>
        <w:spacing w:after="200"/>
        <w:ind w:left="1440"/>
        <w:jc w:val="both"/>
        <w:rPr>
          <w:rFonts w:ascii="Times New Roman" w:eastAsiaTheme="minorEastAsia" w:hAnsi="Times New Roman"/>
          <w:noProof/>
          <w:sz w:val="24"/>
        </w:rPr>
      </w:pPr>
    </w:p>
    <w:p w:rsidR="004030A0" w:rsidRDefault="004030A0" w:rsidP="004030A0">
      <w:pPr>
        <w:spacing w:after="200"/>
        <w:jc w:val="both"/>
        <w:rPr>
          <w:rFonts w:ascii="Times New Roman" w:eastAsiaTheme="minorEastAsia" w:hAnsi="Times New Roman"/>
          <w:noProof/>
          <w:sz w:val="24"/>
        </w:rPr>
      </w:pPr>
    </w:p>
    <w:p w:rsidR="00990AC7" w:rsidRPr="004030A0" w:rsidRDefault="00990AC7" w:rsidP="004030A0">
      <w:pPr>
        <w:spacing w:after="200"/>
        <w:jc w:val="both"/>
        <w:rPr>
          <w:rFonts w:ascii="Times New Roman" w:eastAsiaTheme="minorEastAsia" w:hAnsi="Times New Roman"/>
          <w:noProof/>
          <w:sz w:val="24"/>
        </w:rPr>
      </w:pPr>
      <w:r>
        <w:rPr>
          <w:rFonts w:ascii="Times New Roman" w:eastAsiaTheme="minorEastAsia" w:hAnsi="Times New Roman"/>
          <w:noProof/>
          <w:sz w:val="24"/>
        </w:rPr>
        <w:br w:type="page"/>
      </w:r>
    </w:p>
    <w:p w:rsidR="00C75269" w:rsidRDefault="00C75269" w:rsidP="00D201E6">
      <w:pPr>
        <w:pStyle w:val="Subtitle"/>
        <w:spacing w:line="360" w:lineRule="auto"/>
        <w:rPr>
          <w:rFonts w:ascii="Times New Roman" w:eastAsiaTheme="minorEastAsia" w:hAnsi="Times New Roman" w:cs="Times New Roman"/>
          <w:b/>
          <w:noProof/>
          <w:szCs w:val="28"/>
        </w:rPr>
      </w:pPr>
      <w:r>
        <w:rPr>
          <w:rFonts w:ascii="Times New Roman" w:eastAsiaTheme="minorEastAsia" w:hAnsi="Times New Roman" w:cs="Times New Roman"/>
          <w:b/>
          <w:noProof/>
          <w:szCs w:val="28"/>
        </w:rPr>
        <w:lastRenderedPageBreak/>
        <w:t>Implementation</w:t>
      </w:r>
    </w:p>
    <w:p w:rsidR="003333BC" w:rsidRPr="0057772D" w:rsidRDefault="003333BC" w:rsidP="003333BC">
      <w:pPr>
        <w:pStyle w:val="Subtitle"/>
        <w:numPr>
          <w:ilvl w:val="0"/>
          <w:numId w:val="13"/>
        </w:numPr>
        <w:spacing w:after="0" w:line="360" w:lineRule="auto"/>
        <w:jc w:val="left"/>
        <w:rPr>
          <w:rFonts w:ascii="Times New Roman" w:eastAsiaTheme="minorEastAsia" w:hAnsi="Times New Roman" w:cs="Times New Roman"/>
          <w:b/>
          <w:noProof/>
          <w:sz w:val="24"/>
        </w:rPr>
      </w:pPr>
      <w:r w:rsidRPr="0057772D">
        <w:rPr>
          <w:rFonts w:ascii="Times New Roman" w:eastAsiaTheme="minorEastAsia" w:hAnsi="Times New Roman" w:cs="Times New Roman"/>
          <w:b/>
          <w:noProof/>
          <w:sz w:val="24"/>
        </w:rPr>
        <w:t>Exploring Dataset:</w:t>
      </w:r>
    </w:p>
    <w:p w:rsidR="003333BC" w:rsidRPr="00CC149F" w:rsidRDefault="003333BC" w:rsidP="00CC149F">
      <w:pPr>
        <w:pStyle w:val="Subtitle"/>
        <w:spacing w:after="0"/>
        <w:ind w:left="360"/>
        <w:jc w:val="both"/>
        <w:rPr>
          <w:rFonts w:ascii="Times New Roman" w:eastAsiaTheme="minorEastAsia" w:hAnsi="Times New Roman" w:cs="Times New Roman"/>
          <w:noProof/>
          <w:sz w:val="20"/>
          <w:szCs w:val="20"/>
        </w:rPr>
      </w:pPr>
      <w:r w:rsidRPr="00CC149F">
        <w:rPr>
          <w:rFonts w:ascii="Times New Roman" w:eastAsiaTheme="minorEastAsia" w:hAnsi="Times New Roman" w:cs="Times New Roman"/>
          <w:noProof/>
          <w:sz w:val="20"/>
          <w:szCs w:val="20"/>
        </w:rPr>
        <w:t>Started with audio.wav:</w:t>
      </w:r>
    </w:p>
    <w:p w:rsidR="003333BC" w:rsidRPr="00CC149F" w:rsidRDefault="003333BC" w:rsidP="00CC149F">
      <w:pPr>
        <w:pStyle w:val="Subtitle"/>
        <w:spacing w:after="120"/>
        <w:ind w:left="360"/>
        <w:jc w:val="both"/>
        <w:rPr>
          <w:rFonts w:ascii="Times New Roman" w:eastAsiaTheme="minorEastAsia" w:hAnsi="Times New Roman" w:cs="Times New Roman"/>
          <w:noProof/>
          <w:sz w:val="20"/>
          <w:szCs w:val="20"/>
        </w:rPr>
      </w:pPr>
      <w:r w:rsidRPr="00CC149F">
        <w:rPr>
          <w:rFonts w:ascii="Times New Roman" w:eastAsiaTheme="minorEastAsia" w:hAnsi="Times New Roman" w:cs="Times New Roman"/>
          <w:noProof/>
          <w:sz w:val="20"/>
          <w:szCs w:val="20"/>
        </w:rPr>
        <w:t xml:space="preserve">Used scipy.io.wavfile to convert the audio file into 256 </w:t>
      </w:r>
      <w:r w:rsidR="00CC149F" w:rsidRPr="00CC149F">
        <w:rPr>
          <w:rFonts w:ascii="Times New Roman" w:eastAsiaTheme="minorEastAsia" w:hAnsi="Times New Roman" w:cs="Times New Roman"/>
          <w:noProof/>
          <w:sz w:val="20"/>
          <w:szCs w:val="20"/>
        </w:rPr>
        <w:t>Feature vector</w:t>
      </w:r>
      <w:r w:rsidRPr="00CC149F">
        <w:rPr>
          <w:rFonts w:ascii="Times New Roman" w:eastAsiaTheme="minorEastAsia" w:hAnsi="Times New Roman" w:cs="Times New Roman"/>
          <w:noProof/>
          <w:sz w:val="20"/>
          <w:szCs w:val="20"/>
        </w:rPr>
        <w:t xml:space="preserve">. </w:t>
      </w:r>
    </w:p>
    <w:p w:rsidR="003333BC" w:rsidRPr="00CC149F" w:rsidRDefault="003333BC" w:rsidP="003333BC">
      <w:pPr>
        <w:pStyle w:val="Subtitle"/>
        <w:numPr>
          <w:ilvl w:val="0"/>
          <w:numId w:val="15"/>
        </w:numPr>
        <w:spacing w:after="120"/>
        <w:jc w:val="both"/>
        <w:rPr>
          <w:rFonts w:ascii="Times New Roman" w:eastAsiaTheme="minorEastAsia" w:hAnsi="Times New Roman" w:cs="Times New Roman"/>
          <w:noProof/>
          <w:sz w:val="20"/>
          <w:szCs w:val="20"/>
        </w:rPr>
      </w:pPr>
      <w:r w:rsidRPr="00CC149F">
        <w:rPr>
          <w:rFonts w:ascii="Times New Roman" w:eastAsiaTheme="minorEastAsia" w:hAnsi="Times New Roman" w:cs="Times New Roman"/>
          <w:noProof/>
          <w:sz w:val="20"/>
          <w:szCs w:val="20"/>
        </w:rPr>
        <w:t>Max</w:t>
      </w:r>
      <w:r w:rsidR="006831D6" w:rsidRPr="00CC149F">
        <w:rPr>
          <w:rFonts w:ascii="Times New Roman" w:eastAsiaTheme="minorEastAsia" w:hAnsi="Times New Roman" w:cs="Times New Roman"/>
          <w:noProof/>
          <w:sz w:val="20"/>
          <w:szCs w:val="20"/>
        </w:rPr>
        <w:t>_value</w:t>
      </w:r>
      <w:r w:rsidRPr="00CC149F">
        <w:rPr>
          <w:rFonts w:ascii="Times New Roman" w:eastAsiaTheme="minorEastAsia" w:hAnsi="Times New Roman" w:cs="Times New Roman"/>
          <w:noProof/>
          <w:sz w:val="20"/>
          <w:szCs w:val="20"/>
        </w:rPr>
        <w:t xml:space="preserve"> </w:t>
      </w:r>
      <w:r w:rsidR="006831D6" w:rsidRPr="00CC149F">
        <w:rPr>
          <w:rFonts w:ascii="Times New Roman" w:eastAsiaTheme="minorEastAsia" w:hAnsi="Times New Roman" w:cs="Times New Roman"/>
          <w:noProof/>
          <w:sz w:val="20"/>
          <w:szCs w:val="20"/>
        </w:rPr>
        <w:t>: 32767.0</w:t>
      </w:r>
    </w:p>
    <w:p w:rsidR="006831D6" w:rsidRPr="00CC149F" w:rsidRDefault="003333BC" w:rsidP="006831D6">
      <w:pPr>
        <w:pStyle w:val="Subtitle"/>
        <w:numPr>
          <w:ilvl w:val="0"/>
          <w:numId w:val="15"/>
        </w:numPr>
        <w:spacing w:after="120"/>
        <w:jc w:val="both"/>
        <w:rPr>
          <w:rFonts w:ascii="Times New Roman" w:eastAsiaTheme="minorEastAsia" w:hAnsi="Times New Roman" w:cs="Times New Roman"/>
          <w:noProof/>
          <w:sz w:val="20"/>
          <w:szCs w:val="20"/>
        </w:rPr>
      </w:pPr>
      <w:r w:rsidRPr="00CC149F">
        <w:rPr>
          <w:rFonts w:ascii="Times New Roman" w:eastAsiaTheme="minorEastAsia" w:hAnsi="Times New Roman" w:cs="Times New Roman"/>
          <w:noProof/>
          <w:sz w:val="20"/>
          <w:szCs w:val="20"/>
        </w:rPr>
        <w:t>Min</w:t>
      </w:r>
      <w:r w:rsidR="006831D6" w:rsidRPr="00CC149F">
        <w:rPr>
          <w:rFonts w:ascii="Times New Roman" w:eastAsiaTheme="minorEastAsia" w:hAnsi="Times New Roman" w:cs="Times New Roman"/>
          <w:noProof/>
          <w:sz w:val="20"/>
          <w:szCs w:val="20"/>
        </w:rPr>
        <w:t>_value</w:t>
      </w:r>
      <w:r w:rsidRPr="00CC149F">
        <w:rPr>
          <w:rFonts w:ascii="Times New Roman" w:eastAsiaTheme="minorEastAsia" w:hAnsi="Times New Roman" w:cs="Times New Roman"/>
          <w:noProof/>
          <w:sz w:val="20"/>
          <w:szCs w:val="20"/>
        </w:rPr>
        <w:t xml:space="preserve"> </w:t>
      </w:r>
      <w:r w:rsidR="006831D6" w:rsidRPr="00CC149F">
        <w:rPr>
          <w:rFonts w:ascii="Times New Roman" w:eastAsiaTheme="minorEastAsia" w:hAnsi="Times New Roman" w:cs="Times New Roman"/>
          <w:noProof/>
          <w:sz w:val="20"/>
          <w:szCs w:val="20"/>
        </w:rPr>
        <w:t>: -32767.0</w:t>
      </w:r>
    </w:p>
    <w:p w:rsidR="006831D6" w:rsidRPr="00CC149F" w:rsidRDefault="006831D6" w:rsidP="00CC149F">
      <w:pPr>
        <w:pStyle w:val="Subtitle"/>
        <w:spacing w:after="120"/>
        <w:ind w:firstLine="360"/>
        <w:jc w:val="both"/>
        <w:rPr>
          <w:rFonts w:ascii="Times New Roman" w:eastAsiaTheme="minorEastAsia" w:hAnsi="Times New Roman" w:cs="Times New Roman"/>
          <w:noProof/>
          <w:sz w:val="20"/>
          <w:szCs w:val="20"/>
        </w:rPr>
      </w:pPr>
      <w:r w:rsidRPr="00CC149F">
        <w:rPr>
          <w:rFonts w:ascii="Times New Roman" w:eastAsiaTheme="minorEastAsia" w:hAnsi="Times New Roman" w:cs="Times New Roman"/>
          <w:noProof/>
          <w:sz w:val="20"/>
          <w:szCs w:val="20"/>
        </w:rPr>
        <w:t xml:space="preserve">Touch.csv: contains information related to touch </w:t>
      </w:r>
    </w:p>
    <w:p w:rsidR="006831D6" w:rsidRPr="00CC149F" w:rsidRDefault="006831D6" w:rsidP="006831D6">
      <w:pPr>
        <w:pStyle w:val="Subtitle"/>
        <w:numPr>
          <w:ilvl w:val="0"/>
          <w:numId w:val="15"/>
        </w:numPr>
        <w:spacing w:after="120"/>
        <w:jc w:val="both"/>
        <w:rPr>
          <w:rFonts w:ascii="Times New Roman" w:eastAsiaTheme="minorEastAsia" w:hAnsi="Times New Roman" w:cs="Times New Roman"/>
          <w:noProof/>
          <w:sz w:val="20"/>
          <w:szCs w:val="20"/>
        </w:rPr>
      </w:pPr>
      <w:r w:rsidRPr="00CC149F">
        <w:rPr>
          <w:rFonts w:ascii="Times New Roman" w:eastAsiaTheme="minorEastAsia" w:hAnsi="Times New Roman" w:cs="Times New Roman"/>
          <w:noProof/>
          <w:sz w:val="20"/>
          <w:szCs w:val="20"/>
        </w:rPr>
        <w:t>Major axis of an ellipse : max_value : 11 , min_value = 2.0</w:t>
      </w:r>
    </w:p>
    <w:p w:rsidR="006831D6" w:rsidRPr="00CC149F" w:rsidRDefault="006831D6" w:rsidP="006831D6">
      <w:pPr>
        <w:pStyle w:val="Subtitle"/>
        <w:numPr>
          <w:ilvl w:val="0"/>
          <w:numId w:val="15"/>
        </w:numPr>
        <w:spacing w:after="120"/>
        <w:jc w:val="both"/>
        <w:rPr>
          <w:rFonts w:ascii="Times New Roman" w:eastAsiaTheme="minorEastAsia" w:hAnsi="Times New Roman" w:cs="Times New Roman"/>
          <w:noProof/>
          <w:sz w:val="20"/>
          <w:szCs w:val="20"/>
        </w:rPr>
      </w:pPr>
      <w:r w:rsidRPr="00CC149F">
        <w:rPr>
          <w:rFonts w:ascii="Times New Roman" w:eastAsiaTheme="minorEastAsia" w:hAnsi="Times New Roman" w:cs="Times New Roman"/>
          <w:noProof/>
          <w:sz w:val="20"/>
          <w:szCs w:val="20"/>
        </w:rPr>
        <w:t>Minor axis of an ellipse: max_value : 10 , min_value = 2.0</w:t>
      </w:r>
    </w:p>
    <w:p w:rsidR="006831D6" w:rsidRPr="00CC149F" w:rsidRDefault="006831D6" w:rsidP="006831D6">
      <w:pPr>
        <w:pStyle w:val="Subtitle"/>
        <w:numPr>
          <w:ilvl w:val="0"/>
          <w:numId w:val="15"/>
        </w:numPr>
        <w:spacing w:after="120"/>
        <w:jc w:val="both"/>
        <w:rPr>
          <w:rFonts w:ascii="Times New Roman" w:eastAsiaTheme="minorEastAsia" w:hAnsi="Times New Roman" w:cs="Times New Roman"/>
          <w:noProof/>
          <w:sz w:val="20"/>
          <w:szCs w:val="20"/>
        </w:rPr>
      </w:pPr>
      <w:r w:rsidRPr="00CC149F">
        <w:rPr>
          <w:rFonts w:ascii="Times New Roman" w:eastAsiaTheme="minorEastAsia" w:hAnsi="Times New Roman" w:cs="Times New Roman"/>
          <w:noProof/>
          <w:sz w:val="20"/>
          <w:szCs w:val="20"/>
        </w:rPr>
        <w:t>X : max_value : 1079 , min_value = 0.0</w:t>
      </w:r>
    </w:p>
    <w:p w:rsidR="006831D6" w:rsidRPr="00CC149F" w:rsidRDefault="006831D6" w:rsidP="006831D6">
      <w:pPr>
        <w:pStyle w:val="Subtitle"/>
        <w:numPr>
          <w:ilvl w:val="0"/>
          <w:numId w:val="15"/>
        </w:numPr>
        <w:spacing w:after="120"/>
        <w:jc w:val="both"/>
        <w:rPr>
          <w:rFonts w:ascii="Times New Roman" w:eastAsiaTheme="minorEastAsia" w:hAnsi="Times New Roman" w:cs="Times New Roman"/>
          <w:noProof/>
          <w:sz w:val="20"/>
          <w:szCs w:val="20"/>
        </w:rPr>
      </w:pPr>
      <w:r w:rsidRPr="00CC149F">
        <w:rPr>
          <w:rFonts w:ascii="Times New Roman" w:eastAsiaTheme="minorEastAsia" w:hAnsi="Times New Roman" w:cs="Times New Roman"/>
          <w:noProof/>
          <w:sz w:val="20"/>
          <w:szCs w:val="20"/>
        </w:rPr>
        <w:t>Y: max_value : 1919 , min_value = 0.0</w:t>
      </w:r>
    </w:p>
    <w:p w:rsidR="006831D6" w:rsidRPr="00CC149F" w:rsidRDefault="006831D6" w:rsidP="006831D6">
      <w:pPr>
        <w:pStyle w:val="Subtitle"/>
        <w:numPr>
          <w:ilvl w:val="0"/>
          <w:numId w:val="15"/>
        </w:numPr>
        <w:spacing w:after="120"/>
        <w:jc w:val="both"/>
        <w:rPr>
          <w:rFonts w:ascii="Times New Roman" w:eastAsiaTheme="minorEastAsia" w:hAnsi="Times New Roman" w:cs="Times New Roman"/>
          <w:noProof/>
          <w:sz w:val="20"/>
          <w:szCs w:val="20"/>
        </w:rPr>
      </w:pPr>
      <w:r w:rsidRPr="00CC149F">
        <w:rPr>
          <w:rFonts w:ascii="Times New Roman" w:eastAsiaTheme="minorEastAsia" w:hAnsi="Times New Roman" w:cs="Times New Roman"/>
          <w:noProof/>
          <w:sz w:val="20"/>
          <w:szCs w:val="20"/>
        </w:rPr>
        <w:t>O</w:t>
      </w:r>
      <w:r w:rsidR="00CC149F" w:rsidRPr="00CC149F">
        <w:rPr>
          <w:rFonts w:ascii="Times New Roman" w:eastAsiaTheme="minorEastAsia" w:hAnsi="Times New Roman" w:cs="Times New Roman"/>
          <w:noProof/>
          <w:sz w:val="20"/>
          <w:szCs w:val="20"/>
        </w:rPr>
        <w:t>r</w:t>
      </w:r>
      <w:r w:rsidRPr="00CC149F">
        <w:rPr>
          <w:rFonts w:ascii="Times New Roman" w:eastAsiaTheme="minorEastAsia" w:hAnsi="Times New Roman" w:cs="Times New Roman"/>
          <w:noProof/>
          <w:sz w:val="20"/>
          <w:szCs w:val="20"/>
        </w:rPr>
        <w:t>ientation : max_value : -1 , min_value = -1.0</w:t>
      </w:r>
    </w:p>
    <w:p w:rsidR="006831D6" w:rsidRPr="00CC149F" w:rsidRDefault="006831D6" w:rsidP="006831D6">
      <w:pPr>
        <w:pStyle w:val="Subtitle"/>
        <w:numPr>
          <w:ilvl w:val="0"/>
          <w:numId w:val="15"/>
        </w:numPr>
        <w:spacing w:after="120"/>
        <w:jc w:val="both"/>
        <w:rPr>
          <w:rFonts w:ascii="Times New Roman" w:eastAsiaTheme="minorEastAsia" w:hAnsi="Times New Roman" w:cs="Times New Roman"/>
          <w:noProof/>
          <w:sz w:val="20"/>
          <w:szCs w:val="20"/>
        </w:rPr>
      </w:pPr>
      <w:r w:rsidRPr="00CC149F">
        <w:rPr>
          <w:rFonts w:ascii="Times New Roman" w:eastAsiaTheme="minorEastAsia" w:hAnsi="Times New Roman" w:cs="Times New Roman"/>
          <w:noProof/>
          <w:sz w:val="20"/>
          <w:szCs w:val="20"/>
        </w:rPr>
        <w:t>Pressure : max_value : 0.0 , min_value = 0.0</w:t>
      </w:r>
    </w:p>
    <w:p w:rsidR="006831D6" w:rsidRDefault="006831D6" w:rsidP="006831D6">
      <w:pPr>
        <w:pStyle w:val="Subtitle"/>
        <w:spacing w:after="120"/>
        <w:jc w:val="both"/>
        <w:rPr>
          <w:rFonts w:ascii="Times New Roman" w:eastAsiaTheme="minorEastAsia" w:hAnsi="Times New Roman" w:cs="Times New Roman"/>
          <w:noProof/>
          <w:sz w:val="24"/>
        </w:rPr>
      </w:pPr>
    </w:p>
    <w:p w:rsidR="006831D6" w:rsidRPr="0057772D" w:rsidRDefault="006831D6" w:rsidP="00CC149F">
      <w:pPr>
        <w:pStyle w:val="Subtitle"/>
        <w:numPr>
          <w:ilvl w:val="0"/>
          <w:numId w:val="13"/>
        </w:numPr>
        <w:spacing w:after="0" w:line="360" w:lineRule="auto"/>
        <w:jc w:val="left"/>
        <w:rPr>
          <w:rFonts w:ascii="Times New Roman" w:eastAsiaTheme="minorEastAsia" w:hAnsi="Times New Roman" w:cs="Times New Roman"/>
          <w:b/>
          <w:noProof/>
          <w:sz w:val="24"/>
        </w:rPr>
      </w:pPr>
      <w:r w:rsidRPr="0057772D">
        <w:rPr>
          <w:rFonts w:ascii="Times New Roman" w:eastAsiaTheme="minorEastAsia" w:hAnsi="Times New Roman" w:cs="Times New Roman"/>
          <w:b/>
          <w:noProof/>
          <w:sz w:val="24"/>
        </w:rPr>
        <w:t>Feature Scaling and Feature Selection</w:t>
      </w:r>
    </w:p>
    <w:p w:rsidR="006831D6" w:rsidRDefault="006831D6" w:rsidP="006831D6">
      <w:pPr>
        <w:pStyle w:val="Subtitle"/>
        <w:spacing w:after="120"/>
        <w:jc w:val="both"/>
        <w:rPr>
          <w:rFonts w:ascii="Times New Roman" w:eastAsiaTheme="minorEastAsia" w:hAnsi="Times New Roman" w:cs="Times New Roman"/>
          <w:noProof/>
          <w:sz w:val="24"/>
        </w:rPr>
      </w:pPr>
    </w:p>
    <w:p w:rsidR="006831D6" w:rsidRPr="00E468BC" w:rsidRDefault="006831D6" w:rsidP="006831D6">
      <w:pPr>
        <w:pStyle w:val="Subtitle"/>
        <w:numPr>
          <w:ilvl w:val="0"/>
          <w:numId w:val="16"/>
        </w:numPr>
        <w:spacing w:after="120"/>
        <w:jc w:val="both"/>
        <w:rPr>
          <w:rFonts w:ascii="Times New Roman" w:eastAsiaTheme="minorEastAsia" w:hAnsi="Times New Roman" w:cs="Times New Roman"/>
          <w:noProof/>
          <w:sz w:val="20"/>
          <w:szCs w:val="20"/>
        </w:rPr>
      </w:pPr>
      <w:r w:rsidRPr="00E468BC">
        <w:rPr>
          <w:rFonts w:ascii="Times New Roman" w:eastAsiaTheme="minorEastAsia" w:hAnsi="Times New Roman" w:cs="Times New Roman"/>
          <w:noProof/>
          <w:sz w:val="20"/>
          <w:szCs w:val="20"/>
        </w:rPr>
        <w:t>For feature scaling used Z-score normalization technique:</w:t>
      </w:r>
    </w:p>
    <w:p w:rsidR="006831D6" w:rsidRPr="00E468BC" w:rsidRDefault="006831D6" w:rsidP="006831D6">
      <w:pPr>
        <w:pStyle w:val="Subtitle"/>
        <w:spacing w:after="120"/>
        <w:ind w:left="720"/>
        <w:jc w:val="both"/>
        <w:rPr>
          <w:rFonts w:ascii="Times New Roman" w:eastAsiaTheme="minorEastAsia" w:hAnsi="Times New Roman" w:cs="Times New Roman"/>
          <w:noProof/>
          <w:sz w:val="20"/>
          <w:szCs w:val="20"/>
        </w:rPr>
      </w:pPr>
    </w:p>
    <w:p w:rsidR="006831D6" w:rsidRPr="00E468BC" w:rsidRDefault="006831D6" w:rsidP="006831D6">
      <w:pPr>
        <w:pStyle w:val="Subtitle"/>
        <w:spacing w:after="120"/>
        <w:rPr>
          <w:rFonts w:ascii="Times New Roman" w:eastAsiaTheme="minorEastAsia" w:hAnsi="Times New Roman" w:cs="Times New Roman"/>
          <w:noProof/>
          <w:sz w:val="20"/>
          <w:szCs w:val="20"/>
        </w:rPr>
      </w:pPr>
      <w:r w:rsidRPr="00E468BC">
        <w:rPr>
          <w:noProof/>
          <w:sz w:val="20"/>
          <w:szCs w:val="20"/>
        </w:rPr>
        <w:drawing>
          <wp:inline distT="0" distB="0" distL="0" distR="0">
            <wp:extent cx="1649095" cy="516255"/>
            <wp:effectExtent l="0" t="0" r="8255" b="0"/>
            <wp:docPr id="3" name="Picture 3" descr="images/n_z_score_ekv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/n_z_score_ekv_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1D6" w:rsidRPr="00E468BC" w:rsidRDefault="00CC149F" w:rsidP="006831D6">
      <w:pPr>
        <w:pStyle w:val="Subtitle"/>
        <w:numPr>
          <w:ilvl w:val="0"/>
          <w:numId w:val="16"/>
        </w:numPr>
        <w:spacing w:after="120"/>
        <w:jc w:val="left"/>
        <w:rPr>
          <w:rFonts w:ascii="Times New Roman" w:eastAsiaTheme="minorEastAsia" w:hAnsi="Times New Roman" w:cs="Times New Roman"/>
          <w:noProof/>
          <w:sz w:val="20"/>
          <w:szCs w:val="20"/>
        </w:rPr>
      </w:pPr>
      <w:r w:rsidRPr="00E468BC">
        <w:rPr>
          <w:rFonts w:ascii="Times New Roman" w:eastAsiaTheme="minorEastAsia" w:hAnsi="Times New Roman" w:cs="Times New Roman"/>
          <w:noProof/>
          <w:sz w:val="20"/>
          <w:szCs w:val="20"/>
        </w:rPr>
        <w:t>Feature selection as I don’t have much choice I have selected below feature set for my classifier</w:t>
      </w:r>
      <w:del w:id="13" w:author="Chetan Kabra" w:date="2017-02-26T13:43:00Z">
        <w:r w:rsidRPr="00E468BC" w:rsidDel="008432CD">
          <w:rPr>
            <w:rFonts w:ascii="Times New Roman" w:eastAsiaTheme="minorEastAsia" w:hAnsi="Times New Roman" w:cs="Times New Roman"/>
            <w:noProof/>
            <w:sz w:val="20"/>
            <w:szCs w:val="20"/>
          </w:rPr>
          <w:delText xml:space="preserve"> </w:delText>
        </w:r>
      </w:del>
      <w:r w:rsidRPr="00E468BC">
        <w:rPr>
          <w:rFonts w:ascii="Times New Roman" w:eastAsiaTheme="minorEastAsia" w:hAnsi="Times New Roman" w:cs="Times New Roman"/>
          <w:noProof/>
          <w:sz w:val="20"/>
          <w:szCs w:val="20"/>
        </w:rPr>
        <w:t>:</w:t>
      </w:r>
    </w:p>
    <w:p w:rsidR="00CC149F" w:rsidRPr="00E468BC" w:rsidRDefault="00CC149F" w:rsidP="00CC149F">
      <w:pPr>
        <w:pStyle w:val="Subtitle"/>
        <w:numPr>
          <w:ilvl w:val="1"/>
          <w:numId w:val="16"/>
        </w:numPr>
        <w:spacing w:after="120"/>
        <w:jc w:val="left"/>
        <w:rPr>
          <w:rFonts w:ascii="Times New Roman" w:eastAsiaTheme="minorEastAsia" w:hAnsi="Times New Roman" w:cs="Times New Roman"/>
          <w:noProof/>
          <w:sz w:val="20"/>
          <w:szCs w:val="20"/>
        </w:rPr>
      </w:pPr>
      <w:r w:rsidRPr="00E468BC">
        <w:rPr>
          <w:rFonts w:ascii="Times New Roman" w:eastAsiaTheme="minorEastAsia" w:hAnsi="Times New Roman" w:cs="Times New Roman"/>
          <w:noProof/>
          <w:sz w:val="20"/>
          <w:szCs w:val="20"/>
        </w:rPr>
        <w:t>256 feature vector of audio.wav</w:t>
      </w:r>
    </w:p>
    <w:p w:rsidR="00CC149F" w:rsidRPr="00E468BC" w:rsidRDefault="00CC149F" w:rsidP="00CC149F">
      <w:pPr>
        <w:pStyle w:val="Subtitle"/>
        <w:numPr>
          <w:ilvl w:val="1"/>
          <w:numId w:val="16"/>
        </w:numPr>
        <w:spacing w:after="120"/>
        <w:jc w:val="left"/>
        <w:rPr>
          <w:rFonts w:ascii="Times New Roman" w:eastAsiaTheme="minorEastAsia" w:hAnsi="Times New Roman" w:cs="Times New Roman"/>
          <w:noProof/>
          <w:sz w:val="20"/>
          <w:szCs w:val="20"/>
        </w:rPr>
      </w:pPr>
      <w:r w:rsidRPr="00E468BC">
        <w:rPr>
          <w:rFonts w:ascii="Times New Roman" w:eastAsiaTheme="minorEastAsia" w:hAnsi="Times New Roman" w:cs="Times New Roman"/>
          <w:noProof/>
          <w:sz w:val="20"/>
          <w:szCs w:val="20"/>
        </w:rPr>
        <w:t>Touch.csv ( major, minor, x and y)</w:t>
      </w:r>
    </w:p>
    <w:p w:rsidR="00CC149F" w:rsidRPr="00E468BC" w:rsidRDefault="00CC149F" w:rsidP="00CC149F">
      <w:pPr>
        <w:pStyle w:val="Subtitle"/>
        <w:numPr>
          <w:ilvl w:val="0"/>
          <w:numId w:val="16"/>
        </w:numPr>
        <w:spacing w:after="120"/>
        <w:jc w:val="left"/>
        <w:rPr>
          <w:rFonts w:ascii="Times New Roman" w:eastAsiaTheme="minorEastAsia" w:hAnsi="Times New Roman" w:cs="Times New Roman"/>
          <w:noProof/>
          <w:sz w:val="20"/>
          <w:szCs w:val="20"/>
        </w:rPr>
      </w:pPr>
      <w:r w:rsidRPr="00E468BC">
        <w:rPr>
          <w:rFonts w:ascii="Times New Roman" w:eastAsiaTheme="minorEastAsia" w:hAnsi="Times New Roman" w:cs="Times New Roman"/>
          <w:noProof/>
          <w:sz w:val="20"/>
          <w:szCs w:val="20"/>
        </w:rPr>
        <w:t>I have not used orientationa and pressure because they have zero variance data</w:t>
      </w:r>
      <w:ins w:id="14" w:author="Chetan Kabra" w:date="2017-02-26T13:43:00Z">
        <w:r w:rsidR="00E710F4">
          <w:rPr>
            <w:rFonts w:ascii="Times New Roman" w:eastAsiaTheme="minorEastAsia" w:hAnsi="Times New Roman" w:cs="Times New Roman"/>
            <w:noProof/>
            <w:sz w:val="20"/>
            <w:szCs w:val="20"/>
          </w:rPr>
          <w:t xml:space="preserve"> </w:t>
        </w:r>
      </w:ins>
      <w:r w:rsidRPr="00E468BC">
        <w:rPr>
          <w:rFonts w:ascii="Times New Roman" w:eastAsiaTheme="minorEastAsia" w:hAnsi="Times New Roman" w:cs="Times New Roman"/>
          <w:noProof/>
          <w:sz w:val="20"/>
          <w:szCs w:val="20"/>
        </w:rPr>
        <w:t>values.</w:t>
      </w:r>
    </w:p>
    <w:p w:rsidR="00CC149F" w:rsidRPr="00E468BC" w:rsidRDefault="00CC149F" w:rsidP="00CC149F">
      <w:pPr>
        <w:pStyle w:val="Subtitle"/>
        <w:numPr>
          <w:ilvl w:val="0"/>
          <w:numId w:val="16"/>
        </w:numPr>
        <w:spacing w:after="120"/>
        <w:jc w:val="left"/>
        <w:rPr>
          <w:rFonts w:ascii="Times New Roman" w:eastAsiaTheme="minorEastAsia" w:hAnsi="Times New Roman" w:cs="Times New Roman"/>
          <w:noProof/>
          <w:sz w:val="20"/>
          <w:szCs w:val="20"/>
        </w:rPr>
      </w:pPr>
      <w:r w:rsidRPr="00E468BC">
        <w:rPr>
          <w:rFonts w:ascii="Times New Roman" w:eastAsiaTheme="minorEastAsia" w:hAnsi="Times New Roman" w:cs="Times New Roman"/>
          <w:noProof/>
          <w:sz w:val="20"/>
          <w:szCs w:val="20"/>
        </w:rPr>
        <w:t>Cre</w:t>
      </w:r>
      <w:r w:rsidR="00E468BC" w:rsidRPr="00E468BC">
        <w:rPr>
          <w:rFonts w:ascii="Times New Roman" w:eastAsiaTheme="minorEastAsia" w:hAnsi="Times New Roman" w:cs="Times New Roman"/>
          <w:noProof/>
          <w:sz w:val="20"/>
          <w:szCs w:val="20"/>
        </w:rPr>
        <w:t>ated a feature vectore with ( size of the dataset X 260)</w:t>
      </w:r>
    </w:p>
    <w:p w:rsidR="00E468BC" w:rsidDel="00565C30" w:rsidRDefault="00E468BC" w:rsidP="00E468BC">
      <w:pPr>
        <w:pStyle w:val="Subtitle"/>
        <w:spacing w:after="0" w:line="360" w:lineRule="auto"/>
        <w:ind w:left="360"/>
        <w:jc w:val="left"/>
        <w:rPr>
          <w:del w:id="15" w:author="Chetan Kabra" w:date="2017-02-26T13:17:00Z"/>
          <w:rFonts w:ascii="Times New Roman" w:eastAsiaTheme="minorEastAsia" w:hAnsi="Times New Roman" w:cs="Times New Roman"/>
          <w:b/>
          <w:noProof/>
          <w:szCs w:val="28"/>
        </w:rPr>
      </w:pPr>
    </w:p>
    <w:p w:rsidR="00E468BC" w:rsidDel="00565C30" w:rsidRDefault="00E468BC" w:rsidP="00E468BC">
      <w:pPr>
        <w:pStyle w:val="Subtitle"/>
        <w:spacing w:after="0" w:line="360" w:lineRule="auto"/>
        <w:ind w:left="720"/>
        <w:jc w:val="left"/>
        <w:rPr>
          <w:del w:id="16" w:author="Chetan Kabra" w:date="2017-02-26T13:17:00Z"/>
          <w:rFonts w:ascii="Times New Roman" w:eastAsiaTheme="minorEastAsia" w:hAnsi="Times New Roman" w:cs="Times New Roman"/>
          <w:b/>
          <w:noProof/>
          <w:szCs w:val="28"/>
        </w:rPr>
      </w:pPr>
    </w:p>
    <w:p w:rsidR="00E468BC" w:rsidDel="00565C30" w:rsidRDefault="00E468BC" w:rsidP="00E468BC">
      <w:pPr>
        <w:pStyle w:val="Subtitle"/>
        <w:spacing w:after="0" w:line="360" w:lineRule="auto"/>
        <w:ind w:left="720"/>
        <w:jc w:val="left"/>
        <w:rPr>
          <w:del w:id="17" w:author="Chetan Kabra" w:date="2017-02-26T13:17:00Z"/>
          <w:rFonts w:ascii="Times New Roman" w:eastAsiaTheme="minorEastAsia" w:hAnsi="Times New Roman" w:cs="Times New Roman"/>
          <w:b/>
          <w:noProof/>
          <w:szCs w:val="28"/>
        </w:rPr>
      </w:pPr>
    </w:p>
    <w:p w:rsidR="00E468BC" w:rsidRDefault="00E468BC">
      <w:pPr>
        <w:pStyle w:val="Subtitle"/>
        <w:spacing w:after="0" w:line="360" w:lineRule="auto"/>
        <w:jc w:val="left"/>
        <w:rPr>
          <w:rFonts w:ascii="Times New Roman" w:eastAsiaTheme="minorEastAsia" w:hAnsi="Times New Roman" w:cs="Times New Roman"/>
          <w:b/>
          <w:noProof/>
          <w:szCs w:val="28"/>
        </w:rPr>
        <w:pPrChange w:id="18" w:author="Chetan Kabra" w:date="2017-02-26T13:17:00Z">
          <w:pPr>
            <w:pStyle w:val="Subtitle"/>
            <w:spacing w:after="0" w:line="360" w:lineRule="auto"/>
            <w:ind w:left="720"/>
            <w:jc w:val="left"/>
          </w:pPr>
        </w:pPrChange>
      </w:pPr>
    </w:p>
    <w:p w:rsidR="00E468BC" w:rsidDel="00565C30" w:rsidRDefault="00E468BC" w:rsidP="00E468BC">
      <w:pPr>
        <w:pStyle w:val="Subtitle"/>
        <w:spacing w:after="0" w:line="360" w:lineRule="auto"/>
        <w:ind w:left="720"/>
        <w:jc w:val="left"/>
        <w:rPr>
          <w:del w:id="19" w:author="Chetan Kabra" w:date="2017-02-26T13:17:00Z"/>
          <w:rFonts w:ascii="Times New Roman" w:eastAsiaTheme="minorEastAsia" w:hAnsi="Times New Roman" w:cs="Times New Roman"/>
          <w:b/>
          <w:noProof/>
          <w:szCs w:val="28"/>
        </w:rPr>
      </w:pPr>
    </w:p>
    <w:p w:rsidR="004509FB" w:rsidRDefault="004509FB">
      <w:pPr>
        <w:pStyle w:val="Subtitle"/>
        <w:spacing w:after="0" w:line="360" w:lineRule="auto"/>
        <w:jc w:val="left"/>
        <w:rPr>
          <w:rFonts w:ascii="Times New Roman" w:eastAsiaTheme="minorEastAsia" w:hAnsi="Times New Roman" w:cs="Times New Roman"/>
          <w:b/>
          <w:noProof/>
          <w:szCs w:val="28"/>
        </w:rPr>
        <w:pPrChange w:id="20" w:author="Chetan Kabra" w:date="2017-02-26T13:17:00Z">
          <w:pPr>
            <w:pStyle w:val="Subtitle"/>
            <w:spacing w:after="0" w:line="360" w:lineRule="auto"/>
            <w:ind w:left="720"/>
            <w:jc w:val="left"/>
          </w:pPr>
        </w:pPrChange>
      </w:pPr>
    </w:p>
    <w:p w:rsidR="00E468BC" w:rsidRPr="004509FB" w:rsidRDefault="00E468BC" w:rsidP="00E468BC">
      <w:pPr>
        <w:pStyle w:val="Subtitle"/>
        <w:numPr>
          <w:ilvl w:val="0"/>
          <w:numId w:val="13"/>
        </w:numPr>
        <w:spacing w:after="0" w:line="360" w:lineRule="auto"/>
        <w:jc w:val="left"/>
        <w:rPr>
          <w:rFonts w:ascii="Times New Roman" w:eastAsiaTheme="minorEastAsia" w:hAnsi="Times New Roman" w:cs="Times New Roman"/>
          <w:b/>
          <w:noProof/>
          <w:sz w:val="24"/>
        </w:rPr>
      </w:pPr>
      <w:r w:rsidRPr="004509FB">
        <w:rPr>
          <w:rFonts w:ascii="Times New Roman" w:eastAsiaTheme="minorEastAsia" w:hAnsi="Times New Roman" w:cs="Times New Roman"/>
          <w:b/>
          <w:noProof/>
          <w:sz w:val="24"/>
        </w:rPr>
        <w:t>Creating K Fold Cross – Validation set:</w:t>
      </w:r>
    </w:p>
    <w:p w:rsidR="004509FB" w:rsidRDefault="00E468BC" w:rsidP="004509FB">
      <w:pPr>
        <w:pStyle w:val="Subtitle"/>
        <w:spacing w:after="120"/>
        <w:ind w:left="720"/>
        <w:jc w:val="left"/>
        <w:rPr>
          <w:rFonts w:ascii="Times New Roman" w:eastAsiaTheme="minorEastAsia" w:hAnsi="Times New Roman" w:cs="Times New Roman"/>
          <w:noProof/>
          <w:sz w:val="20"/>
          <w:szCs w:val="20"/>
        </w:rPr>
      </w:pPr>
      <w:r w:rsidRPr="004509FB">
        <w:rPr>
          <w:rFonts w:ascii="Times New Roman" w:eastAsiaTheme="minorEastAsia" w:hAnsi="Times New Roman" w:cs="Times New Roman"/>
          <w:noProof/>
          <w:sz w:val="20"/>
          <w:szCs w:val="20"/>
        </w:rPr>
        <w:t>Implemented K fold cross -validation and d</w:t>
      </w:r>
      <w:r w:rsidR="004509FB">
        <w:rPr>
          <w:rFonts w:ascii="Times New Roman" w:eastAsiaTheme="minorEastAsia" w:hAnsi="Times New Roman" w:cs="Times New Roman"/>
          <w:noProof/>
          <w:sz w:val="20"/>
          <w:szCs w:val="20"/>
        </w:rPr>
        <w:t xml:space="preserve">ivided the training dataset into equal K size of training and testing or( validation dataset). </w:t>
      </w:r>
    </w:p>
    <w:p w:rsidR="004509FB" w:rsidRDefault="004509FB" w:rsidP="004509FB">
      <w:pPr>
        <w:pStyle w:val="Subtitle"/>
        <w:spacing w:after="120"/>
        <w:ind w:left="720"/>
        <w:jc w:val="left"/>
        <w:rPr>
          <w:rFonts w:ascii="Times New Roman" w:eastAsiaTheme="minorEastAsia" w:hAnsi="Times New Roman" w:cs="Times New Roman"/>
          <w:noProof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</w:rPr>
        <w:t>To perform various experiments and to analyze the classifier used 10 fold cross validation.</w:t>
      </w:r>
    </w:p>
    <w:p w:rsidR="004509FB" w:rsidRDefault="004509FB" w:rsidP="00E468BC">
      <w:pPr>
        <w:pStyle w:val="Subtitle"/>
        <w:spacing w:after="120"/>
        <w:ind w:left="720"/>
        <w:jc w:val="left"/>
        <w:rPr>
          <w:ins w:id="21" w:author="Chetan Kabra" w:date="2017-02-26T13:17:00Z"/>
          <w:rFonts w:ascii="Times New Roman" w:eastAsiaTheme="minorEastAsia" w:hAnsi="Times New Roman" w:cs="Times New Roman"/>
          <w:noProof/>
          <w:sz w:val="20"/>
          <w:szCs w:val="20"/>
        </w:rPr>
      </w:pPr>
    </w:p>
    <w:p w:rsidR="00565C30" w:rsidRPr="004509FB" w:rsidRDefault="00565C30" w:rsidP="00E468BC">
      <w:pPr>
        <w:pStyle w:val="Subtitle"/>
        <w:spacing w:after="120"/>
        <w:ind w:left="720"/>
        <w:jc w:val="left"/>
        <w:rPr>
          <w:rFonts w:ascii="Times New Roman" w:eastAsiaTheme="minorEastAsia" w:hAnsi="Times New Roman" w:cs="Times New Roman"/>
          <w:noProof/>
          <w:sz w:val="20"/>
          <w:szCs w:val="20"/>
        </w:rPr>
      </w:pPr>
    </w:p>
    <w:p w:rsidR="00E468BC" w:rsidRPr="004509FB" w:rsidRDefault="00E468BC" w:rsidP="00E468BC">
      <w:pPr>
        <w:pStyle w:val="Subtitle"/>
        <w:numPr>
          <w:ilvl w:val="0"/>
          <w:numId w:val="13"/>
        </w:numPr>
        <w:spacing w:after="120"/>
        <w:jc w:val="left"/>
        <w:rPr>
          <w:rFonts w:ascii="Times New Roman" w:eastAsiaTheme="minorEastAsia" w:hAnsi="Times New Roman" w:cs="Times New Roman"/>
          <w:b/>
          <w:noProof/>
          <w:sz w:val="24"/>
        </w:rPr>
      </w:pPr>
      <w:r w:rsidRPr="004509FB">
        <w:rPr>
          <w:rFonts w:ascii="Times New Roman" w:eastAsiaTheme="minorEastAsia" w:hAnsi="Times New Roman" w:cs="Times New Roman"/>
          <w:b/>
          <w:noProof/>
          <w:sz w:val="24"/>
        </w:rPr>
        <w:lastRenderedPageBreak/>
        <w:t>Experiments:</w:t>
      </w:r>
    </w:p>
    <w:p w:rsidR="00E468BC" w:rsidRDefault="00E468BC" w:rsidP="00E468BC">
      <w:pPr>
        <w:pStyle w:val="Subtitle"/>
        <w:numPr>
          <w:ilvl w:val="0"/>
          <w:numId w:val="18"/>
        </w:numPr>
        <w:spacing w:after="120"/>
        <w:jc w:val="left"/>
        <w:rPr>
          <w:rFonts w:ascii="Times New Roman" w:eastAsiaTheme="minorEastAsia" w:hAnsi="Times New Roman" w:cs="Times New Roman"/>
          <w:noProof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</w:rPr>
        <w:t>KNN :</w:t>
      </w:r>
    </w:p>
    <w:p w:rsidR="00E468BC" w:rsidRDefault="00E468BC" w:rsidP="00580CAA">
      <w:pPr>
        <w:pStyle w:val="Subtitle"/>
        <w:spacing w:after="120"/>
        <w:ind w:left="720"/>
        <w:jc w:val="left"/>
        <w:rPr>
          <w:rFonts w:ascii="Times New Roman" w:eastAsiaTheme="minorEastAsia" w:hAnsi="Times New Roman" w:cs="Times New Roman"/>
          <w:noProof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</w:rPr>
        <w:t xml:space="preserve">Started with simple K – </w:t>
      </w:r>
      <w:ins w:id="22" w:author="Chetan Kabra" w:date="2017-02-26T13:44:00Z">
        <w:r w:rsidR="0007535E" w:rsidRPr="0007535E">
          <w:rPr>
            <w:rFonts w:ascii="Times New Roman" w:eastAsiaTheme="minorEastAsia" w:hAnsi="Times New Roman" w:cs="Times New Roman"/>
            <w:noProof/>
            <w:sz w:val="24"/>
          </w:rPr>
          <w:t xml:space="preserve">Nearest </w:t>
        </w:r>
      </w:ins>
      <w:del w:id="23" w:author="Chetan Kabra" w:date="2017-02-26T13:44:00Z">
        <w:r w:rsidDel="0007535E">
          <w:rPr>
            <w:rFonts w:ascii="Times New Roman" w:eastAsiaTheme="minorEastAsia" w:hAnsi="Times New Roman" w:cs="Times New Roman"/>
            <w:noProof/>
            <w:sz w:val="24"/>
          </w:rPr>
          <w:delText xml:space="preserve">Neareast </w:delText>
        </w:r>
      </w:del>
      <w:r>
        <w:rPr>
          <w:rFonts w:ascii="Times New Roman" w:eastAsiaTheme="minorEastAsia" w:hAnsi="Times New Roman" w:cs="Times New Roman"/>
          <w:noProof/>
          <w:sz w:val="24"/>
        </w:rPr>
        <w:t>Neighbours classifier and tried to test how well my dataset is working with this classifier</w:t>
      </w:r>
      <w:r w:rsidR="004509FB">
        <w:rPr>
          <w:rFonts w:ascii="Times New Roman" w:eastAsiaTheme="minorEastAsia" w:hAnsi="Times New Roman" w:cs="Times New Roman"/>
          <w:noProof/>
          <w:sz w:val="24"/>
        </w:rPr>
        <w:t>.</w:t>
      </w:r>
    </w:p>
    <w:p w:rsidR="004509FB" w:rsidRDefault="004509FB" w:rsidP="00580CAA">
      <w:pPr>
        <w:pStyle w:val="Subtitle"/>
        <w:spacing w:after="120"/>
        <w:ind w:left="720"/>
        <w:jc w:val="left"/>
        <w:rPr>
          <w:rFonts w:ascii="Times New Roman" w:eastAsiaTheme="minorEastAsia" w:hAnsi="Times New Roman" w:cs="Times New Roman"/>
          <w:noProof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</w:rPr>
        <w:t xml:space="preserve">Used </w:t>
      </w:r>
      <w:r w:rsidRPr="004509FB">
        <w:rPr>
          <w:rFonts w:ascii="Times New Roman" w:eastAsiaTheme="minorEastAsia" w:hAnsi="Times New Roman" w:cs="Times New Roman"/>
          <w:noProof/>
          <w:sz w:val="24"/>
        </w:rPr>
        <w:t>euclidean distance</w:t>
      </w:r>
      <w:r>
        <w:rPr>
          <w:rFonts w:ascii="Times New Roman" w:eastAsiaTheme="minorEastAsia" w:hAnsi="Times New Roman" w:cs="Times New Roman"/>
          <w:noProof/>
          <w:sz w:val="24"/>
        </w:rPr>
        <w:t xml:space="preserve"> to </w:t>
      </w:r>
      <w:ins w:id="24" w:author="Chetan Kabra" w:date="2017-02-26T13:43:00Z">
        <w:r w:rsidR="00C07612" w:rsidRPr="00C07612">
          <w:rPr>
            <w:rFonts w:ascii="Times New Roman" w:eastAsiaTheme="minorEastAsia" w:hAnsi="Times New Roman" w:cs="Times New Roman"/>
            <w:noProof/>
            <w:sz w:val="24"/>
          </w:rPr>
          <w:t>calculate</w:t>
        </w:r>
        <w:r w:rsidR="00353FD3">
          <w:rPr>
            <w:rFonts w:ascii="Times New Roman" w:eastAsiaTheme="minorEastAsia" w:hAnsi="Times New Roman" w:cs="Times New Roman"/>
            <w:noProof/>
            <w:sz w:val="24"/>
          </w:rPr>
          <w:t xml:space="preserve"> </w:t>
        </w:r>
      </w:ins>
      <w:del w:id="25" w:author="Chetan Kabra" w:date="2017-02-26T13:43:00Z">
        <w:r w:rsidDel="00C07612">
          <w:rPr>
            <w:rFonts w:ascii="Times New Roman" w:eastAsiaTheme="minorEastAsia" w:hAnsi="Times New Roman" w:cs="Times New Roman"/>
            <w:noProof/>
            <w:sz w:val="24"/>
          </w:rPr>
          <w:delText xml:space="preserve">calcuate </w:delText>
        </w:r>
      </w:del>
      <w:r>
        <w:rPr>
          <w:rFonts w:ascii="Times New Roman" w:eastAsiaTheme="minorEastAsia" w:hAnsi="Times New Roman" w:cs="Times New Roman"/>
          <w:noProof/>
          <w:sz w:val="24"/>
        </w:rPr>
        <w:t>the distance between each feature and then taking the K nearest minimum distance to predict the label for that instance.</w:t>
      </w:r>
    </w:p>
    <w:p w:rsidR="004509FB" w:rsidRDefault="006275EB" w:rsidP="00580CAA">
      <w:pPr>
        <w:pStyle w:val="Subtitle"/>
        <w:spacing w:after="120"/>
        <w:ind w:left="720"/>
        <w:jc w:val="left"/>
        <w:rPr>
          <w:rFonts w:ascii="Times New Roman" w:eastAsiaTheme="minorEastAsia" w:hAnsi="Times New Roman" w:cs="Times New Roman"/>
          <w:noProof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</w:rPr>
        <w:t>Used Grid SearchCV from sklearn to find the best K value for a given dataset</w:t>
      </w:r>
    </w:p>
    <w:p w:rsidR="006275EB" w:rsidRDefault="006275EB" w:rsidP="00580CAA">
      <w:pPr>
        <w:pStyle w:val="Subtitle"/>
        <w:spacing w:after="120"/>
        <w:ind w:left="720"/>
        <w:jc w:val="left"/>
        <w:rPr>
          <w:rFonts w:ascii="Times New Roman" w:eastAsiaTheme="minorEastAsia" w:hAnsi="Times New Roman" w:cs="Times New Roman"/>
          <w:noProof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</w:rPr>
        <w:t>As per the result I have got best K =1 for the cross validation set.</w:t>
      </w:r>
    </w:p>
    <w:p w:rsidR="006275EB" w:rsidRDefault="006275EB" w:rsidP="00580CAA">
      <w:pPr>
        <w:pStyle w:val="Subtitle"/>
        <w:spacing w:after="120"/>
        <w:ind w:left="720"/>
        <w:jc w:val="left"/>
        <w:rPr>
          <w:rFonts w:ascii="Times New Roman" w:eastAsiaTheme="minorEastAsia" w:hAnsi="Times New Roman" w:cs="Times New Roman"/>
          <w:noProof/>
          <w:sz w:val="24"/>
        </w:rPr>
      </w:pPr>
    </w:p>
    <w:p w:rsidR="006275EB" w:rsidRDefault="006275EB" w:rsidP="00580CAA">
      <w:pPr>
        <w:pStyle w:val="Subtitle"/>
        <w:spacing w:after="120"/>
        <w:ind w:left="720"/>
        <w:jc w:val="left"/>
        <w:rPr>
          <w:rFonts w:ascii="Times New Roman" w:eastAsiaTheme="minorEastAsia" w:hAnsi="Times New Roman" w:cs="Times New Roman"/>
          <w:noProof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</w:rPr>
        <w:t>Average Accuracy :</w:t>
      </w:r>
      <w:ins w:id="26" w:author="Chetan Kabra" w:date="2017-02-26T13:16:00Z">
        <w:r w:rsidR="00565C30">
          <w:rPr>
            <w:rFonts w:ascii="Times New Roman" w:eastAsiaTheme="minorEastAsia" w:hAnsi="Times New Roman" w:cs="Times New Roman"/>
            <w:noProof/>
            <w:sz w:val="24"/>
          </w:rPr>
          <w:t xml:space="preserve"> </w:t>
        </w:r>
        <w:r w:rsidR="00565C30" w:rsidRPr="00565C30">
          <w:rPr>
            <w:rFonts w:ascii="Times New Roman" w:eastAsiaTheme="minorEastAsia" w:hAnsi="Times New Roman" w:cs="Times New Roman"/>
            <w:noProof/>
            <w:sz w:val="24"/>
          </w:rPr>
          <w:t>92.6537530266</w:t>
        </w:r>
      </w:ins>
    </w:p>
    <w:p w:rsidR="006275EB" w:rsidRDefault="006275EB" w:rsidP="00580CAA">
      <w:pPr>
        <w:pStyle w:val="Subtitle"/>
        <w:spacing w:after="120"/>
        <w:ind w:left="720"/>
        <w:jc w:val="left"/>
        <w:rPr>
          <w:rFonts w:ascii="Times New Roman" w:eastAsiaTheme="minorEastAsia" w:hAnsi="Times New Roman" w:cs="Times New Roman"/>
          <w:noProof/>
          <w:sz w:val="24"/>
        </w:rPr>
      </w:pPr>
    </w:p>
    <w:p w:rsidR="006275EB" w:rsidRDefault="006275EB" w:rsidP="00580CAA">
      <w:pPr>
        <w:pStyle w:val="Subtitle"/>
        <w:spacing w:after="120"/>
        <w:ind w:left="720"/>
        <w:jc w:val="left"/>
        <w:rPr>
          <w:rFonts w:ascii="Times New Roman" w:eastAsiaTheme="minorEastAsia" w:hAnsi="Times New Roman" w:cs="Times New Roman"/>
          <w:noProof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</w:rPr>
        <w:t>Line Graph:</w:t>
      </w:r>
    </w:p>
    <w:p w:rsidR="006275EB" w:rsidRDefault="00EC048E">
      <w:pPr>
        <w:pStyle w:val="Subtitle"/>
        <w:spacing w:after="120"/>
        <w:ind w:left="1080"/>
        <w:rPr>
          <w:ins w:id="27" w:author="Chetan Kabra" w:date="2017-02-26T13:05:00Z"/>
          <w:rFonts w:ascii="Times New Roman" w:eastAsiaTheme="minorEastAsia" w:hAnsi="Times New Roman" w:cs="Times New Roman"/>
          <w:noProof/>
          <w:sz w:val="24"/>
        </w:rPr>
        <w:pPrChange w:id="28" w:author="Chetan Kabra" w:date="2017-02-26T13:17:00Z">
          <w:pPr>
            <w:pStyle w:val="Subtitle"/>
            <w:spacing w:after="120"/>
            <w:ind w:left="1080"/>
            <w:jc w:val="left"/>
          </w:pPr>
        </w:pPrChange>
      </w:pPr>
      <w:bookmarkStart w:id="29" w:name="_GoBack"/>
      <w:bookmarkEnd w:id="29"/>
      <w:ins w:id="30" w:author="Chetan Kabra" w:date="2017-02-26T13:17:00Z">
        <w:r>
          <w:rPr>
            <w:rFonts w:ascii="Times New Roman" w:eastAsiaTheme="minorEastAsia" w:hAnsi="Times New Roman" w:cs="Times New Roman"/>
            <w:noProof/>
            <w:sz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76.1pt;height:197.35pt">
              <v:imagedata r:id="rId12" o:title="download (2)"/>
            </v:shape>
          </w:pict>
        </w:r>
      </w:ins>
    </w:p>
    <w:p w:rsidR="00565C30" w:rsidRDefault="00565C30" w:rsidP="00565C30">
      <w:pPr>
        <w:pStyle w:val="Subtitle"/>
        <w:spacing w:line="360" w:lineRule="auto"/>
        <w:jc w:val="both"/>
        <w:rPr>
          <w:ins w:id="31" w:author="Chetan Kabra" w:date="2017-02-26T13:17:00Z"/>
          <w:rFonts w:ascii="Times New Roman" w:eastAsiaTheme="minorEastAsia" w:hAnsi="Times New Roman" w:cs="Times New Roman"/>
          <w:noProof/>
          <w:sz w:val="24"/>
        </w:rPr>
      </w:pPr>
      <w:ins w:id="32" w:author="Chetan Kabra" w:date="2017-02-26T13:17:00Z">
        <w:r>
          <w:rPr>
            <w:rFonts w:ascii="Times New Roman" w:eastAsiaTheme="minorEastAsia" w:hAnsi="Times New Roman" w:cs="Times New Roman"/>
            <w:noProof/>
            <w:sz w:val="24"/>
          </w:rPr>
          <w:t>Average Confusion Matrix :</w:t>
        </w:r>
      </w:ins>
    </w:p>
    <w:tbl>
      <w:tblPr>
        <w:tblStyle w:val="ListTable3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5C30" w:rsidRPr="005419A9" w:rsidTr="00541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33" w:author="Chetan Kabra" w:date="2017-02-26T13:17:00Z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565C30" w:rsidRPr="005419A9" w:rsidRDefault="00565C30" w:rsidP="005419A9">
            <w:pPr>
              <w:pStyle w:val="Subtitle"/>
              <w:spacing w:line="360" w:lineRule="auto"/>
              <w:jc w:val="both"/>
              <w:rPr>
                <w:ins w:id="34" w:author="Chetan Kabra" w:date="2017-02-26T13:17:00Z"/>
                <w:rFonts w:ascii="Times New Roman" w:eastAsiaTheme="minorEastAsia" w:hAnsi="Times New Roman" w:cs="Times New Roman"/>
                <w:noProof/>
                <w:sz w:val="22"/>
                <w:szCs w:val="22"/>
              </w:rPr>
            </w:pPr>
          </w:p>
        </w:tc>
        <w:tc>
          <w:tcPr>
            <w:tcW w:w="3117" w:type="dxa"/>
          </w:tcPr>
          <w:p w:rsidR="00565C30" w:rsidRPr="005419A9" w:rsidRDefault="00565C30" w:rsidP="005419A9">
            <w:pPr>
              <w:pStyle w:val="Subtitle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5" w:author="Chetan Kabra" w:date="2017-02-26T13:17:00Z"/>
                <w:rFonts w:ascii="Times New Roman" w:eastAsiaTheme="minorEastAsia" w:hAnsi="Times New Roman" w:cs="Times New Roman"/>
                <w:noProof/>
                <w:sz w:val="22"/>
                <w:szCs w:val="22"/>
              </w:rPr>
            </w:pPr>
            <w:ins w:id="36" w:author="Chetan Kabra" w:date="2017-02-26T13:17:00Z">
              <w:r w:rsidRPr="005419A9">
                <w:rPr>
                  <w:rFonts w:ascii="Times New Roman" w:eastAsiaTheme="minorEastAsia" w:hAnsi="Times New Roman" w:cs="Times New Roman"/>
                  <w:noProof/>
                  <w:sz w:val="22"/>
                  <w:szCs w:val="22"/>
                </w:rPr>
                <w:t>Predicted Zero</w:t>
              </w:r>
            </w:ins>
          </w:p>
          <w:p w:rsidR="00565C30" w:rsidRPr="005419A9" w:rsidRDefault="00565C30" w:rsidP="005419A9">
            <w:pPr>
              <w:pStyle w:val="Subtitle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7" w:author="Chetan Kabra" w:date="2017-02-26T13:17:00Z"/>
                <w:rFonts w:ascii="Times New Roman" w:eastAsiaTheme="minorEastAsia" w:hAnsi="Times New Roman" w:cs="Times New Roman"/>
                <w:noProof/>
                <w:sz w:val="22"/>
                <w:szCs w:val="22"/>
              </w:rPr>
            </w:pPr>
            <w:ins w:id="38" w:author="Chetan Kabra" w:date="2017-02-26T13:17:00Z">
              <w:r w:rsidRPr="005419A9">
                <w:rPr>
                  <w:rFonts w:ascii="Times New Roman" w:eastAsiaTheme="minorEastAsia" w:hAnsi="Times New Roman" w:cs="Times New Roman"/>
                  <w:noProof/>
                  <w:sz w:val="22"/>
                  <w:szCs w:val="22"/>
                </w:rPr>
                <w:t>( Pad)</w:t>
              </w:r>
            </w:ins>
          </w:p>
        </w:tc>
        <w:tc>
          <w:tcPr>
            <w:tcW w:w="3117" w:type="dxa"/>
          </w:tcPr>
          <w:p w:rsidR="00565C30" w:rsidRPr="005419A9" w:rsidRDefault="00565C30" w:rsidP="005419A9">
            <w:pPr>
              <w:pStyle w:val="Subtitle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9" w:author="Chetan Kabra" w:date="2017-02-26T13:17:00Z"/>
                <w:rFonts w:ascii="Times New Roman" w:eastAsiaTheme="minorEastAsia" w:hAnsi="Times New Roman" w:cs="Times New Roman"/>
                <w:noProof/>
                <w:sz w:val="22"/>
                <w:szCs w:val="22"/>
              </w:rPr>
            </w:pPr>
            <w:ins w:id="40" w:author="Chetan Kabra" w:date="2017-02-26T13:17:00Z">
              <w:r w:rsidRPr="005419A9">
                <w:rPr>
                  <w:rFonts w:ascii="Times New Roman" w:eastAsiaTheme="minorEastAsia" w:hAnsi="Times New Roman" w:cs="Times New Roman"/>
                  <w:noProof/>
                  <w:sz w:val="22"/>
                  <w:szCs w:val="22"/>
                </w:rPr>
                <w:t>Predicted One</w:t>
              </w:r>
            </w:ins>
          </w:p>
          <w:p w:rsidR="00565C30" w:rsidRPr="005419A9" w:rsidRDefault="00565C30" w:rsidP="005419A9">
            <w:pPr>
              <w:pStyle w:val="Subtitle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41" w:author="Chetan Kabra" w:date="2017-02-26T13:17:00Z"/>
                <w:rFonts w:ascii="Times New Roman" w:eastAsiaTheme="minorEastAsia" w:hAnsi="Times New Roman" w:cs="Times New Roman"/>
                <w:noProof/>
                <w:sz w:val="22"/>
                <w:szCs w:val="22"/>
              </w:rPr>
            </w:pPr>
            <w:ins w:id="42" w:author="Chetan Kabra" w:date="2017-02-26T13:17:00Z">
              <w:r w:rsidRPr="005419A9">
                <w:rPr>
                  <w:rFonts w:ascii="Times New Roman" w:eastAsiaTheme="minorEastAsia" w:hAnsi="Times New Roman" w:cs="Times New Roman"/>
                  <w:noProof/>
                  <w:sz w:val="22"/>
                  <w:szCs w:val="22"/>
                </w:rPr>
                <w:t>(Knuckle)</w:t>
              </w:r>
            </w:ins>
          </w:p>
        </w:tc>
      </w:tr>
      <w:tr w:rsidR="00565C30" w:rsidRPr="005419A9" w:rsidTr="0054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3" w:author="Chetan Kabra" w:date="2017-02-26T13:1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65C30" w:rsidRPr="005419A9" w:rsidRDefault="00565C30" w:rsidP="005419A9">
            <w:pPr>
              <w:pStyle w:val="Subtitle"/>
              <w:spacing w:line="360" w:lineRule="auto"/>
              <w:jc w:val="both"/>
              <w:rPr>
                <w:ins w:id="44" w:author="Chetan Kabra" w:date="2017-02-26T13:17:00Z"/>
                <w:rFonts w:ascii="Times New Roman" w:eastAsiaTheme="minorEastAsia" w:hAnsi="Times New Roman" w:cs="Times New Roman"/>
                <w:noProof/>
                <w:sz w:val="22"/>
                <w:szCs w:val="22"/>
              </w:rPr>
            </w:pPr>
            <w:ins w:id="45" w:author="Chetan Kabra" w:date="2017-02-26T13:17:00Z">
              <w:r w:rsidRPr="005419A9">
                <w:rPr>
                  <w:rFonts w:ascii="Times New Roman" w:eastAsiaTheme="minorEastAsia" w:hAnsi="Times New Roman" w:cs="Times New Roman"/>
                  <w:noProof/>
                  <w:sz w:val="22"/>
                  <w:szCs w:val="22"/>
                </w:rPr>
                <w:t xml:space="preserve"> Actual Class 0 (Pad)</w:t>
              </w:r>
            </w:ins>
          </w:p>
        </w:tc>
        <w:tc>
          <w:tcPr>
            <w:tcW w:w="3117" w:type="dxa"/>
          </w:tcPr>
          <w:p w:rsidR="00565C30" w:rsidRPr="005419A9" w:rsidRDefault="00565C30" w:rsidP="005419A9">
            <w:pPr>
              <w:pStyle w:val="Subtitl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6" w:author="Chetan Kabra" w:date="2017-02-26T13:17:00Z"/>
                <w:rFonts w:ascii="Times New Roman" w:eastAsiaTheme="minorEastAsia" w:hAnsi="Times New Roman" w:cs="Times New Roman"/>
                <w:noProof/>
                <w:sz w:val="22"/>
                <w:szCs w:val="22"/>
              </w:rPr>
            </w:pPr>
            <w:ins w:id="47" w:author="Chetan Kabra" w:date="2017-02-26T13:18:00Z">
              <w:r w:rsidRPr="00565C30">
                <w:rPr>
                  <w:rFonts w:ascii="Times New Roman" w:eastAsiaTheme="minorEastAsia" w:hAnsi="Times New Roman" w:cs="Times New Roman"/>
                  <w:noProof/>
                  <w:sz w:val="22"/>
                  <w:szCs w:val="22"/>
                </w:rPr>
                <w:t>1029</w:t>
              </w:r>
            </w:ins>
          </w:p>
        </w:tc>
        <w:tc>
          <w:tcPr>
            <w:tcW w:w="3117" w:type="dxa"/>
          </w:tcPr>
          <w:p w:rsidR="00565C30" w:rsidRPr="005419A9" w:rsidRDefault="00565C30" w:rsidP="005419A9">
            <w:pPr>
              <w:pStyle w:val="Subtitl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8" w:author="Chetan Kabra" w:date="2017-02-26T13:17:00Z"/>
                <w:rFonts w:ascii="Times New Roman" w:eastAsiaTheme="minorEastAsia" w:hAnsi="Times New Roman" w:cs="Times New Roman"/>
                <w:noProof/>
                <w:sz w:val="22"/>
                <w:szCs w:val="22"/>
              </w:rPr>
            </w:pPr>
            <w:ins w:id="49" w:author="Chetan Kabra" w:date="2017-02-26T13:17:00Z">
              <w:r>
                <w:rPr>
                  <w:rFonts w:ascii="Times New Roman" w:eastAsiaTheme="minorEastAsia" w:hAnsi="Times New Roman" w:cs="Times New Roman"/>
                  <w:noProof/>
                  <w:sz w:val="22"/>
                  <w:szCs w:val="22"/>
                </w:rPr>
                <w:t>122</w:t>
              </w:r>
            </w:ins>
          </w:p>
        </w:tc>
      </w:tr>
      <w:tr w:rsidR="00565C30" w:rsidRPr="005419A9" w:rsidTr="005419A9">
        <w:trPr>
          <w:ins w:id="50" w:author="Chetan Kabra" w:date="2017-02-26T13:1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65C30" w:rsidRPr="005419A9" w:rsidRDefault="00565C30" w:rsidP="005419A9">
            <w:pPr>
              <w:pStyle w:val="Subtitle"/>
              <w:spacing w:line="360" w:lineRule="auto"/>
              <w:jc w:val="both"/>
              <w:rPr>
                <w:ins w:id="51" w:author="Chetan Kabra" w:date="2017-02-26T13:17:00Z"/>
                <w:rFonts w:ascii="Times New Roman" w:eastAsiaTheme="minorEastAsia" w:hAnsi="Times New Roman" w:cs="Times New Roman"/>
                <w:noProof/>
                <w:sz w:val="22"/>
                <w:szCs w:val="22"/>
              </w:rPr>
            </w:pPr>
            <w:ins w:id="52" w:author="Chetan Kabra" w:date="2017-02-26T13:17:00Z">
              <w:r w:rsidRPr="005419A9">
                <w:rPr>
                  <w:rFonts w:ascii="Times New Roman" w:eastAsiaTheme="minorEastAsia" w:hAnsi="Times New Roman" w:cs="Times New Roman"/>
                  <w:noProof/>
                  <w:sz w:val="22"/>
                  <w:szCs w:val="22"/>
                </w:rPr>
                <w:t>Actual  Class 1 (Knuckle)</w:t>
              </w:r>
            </w:ins>
          </w:p>
        </w:tc>
        <w:tc>
          <w:tcPr>
            <w:tcW w:w="3117" w:type="dxa"/>
          </w:tcPr>
          <w:p w:rsidR="00565C30" w:rsidRPr="005419A9" w:rsidRDefault="00565C30" w:rsidP="005419A9">
            <w:pPr>
              <w:pStyle w:val="Subtitl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3" w:author="Chetan Kabra" w:date="2017-02-26T13:17:00Z"/>
                <w:rFonts w:ascii="Times New Roman" w:eastAsiaTheme="minorEastAsia" w:hAnsi="Times New Roman" w:cs="Times New Roman"/>
                <w:noProof/>
                <w:sz w:val="22"/>
                <w:szCs w:val="22"/>
              </w:rPr>
            </w:pPr>
            <w:ins w:id="54" w:author="Chetan Kabra" w:date="2017-02-26T13:18:00Z">
              <w:r>
                <w:rPr>
                  <w:rFonts w:ascii="Times New Roman" w:eastAsiaTheme="minorEastAsia" w:hAnsi="Times New Roman" w:cs="Times New Roman"/>
                  <w:noProof/>
                  <w:sz w:val="22"/>
                  <w:szCs w:val="22"/>
                </w:rPr>
                <w:t>33</w:t>
              </w:r>
            </w:ins>
          </w:p>
        </w:tc>
        <w:tc>
          <w:tcPr>
            <w:tcW w:w="3117" w:type="dxa"/>
          </w:tcPr>
          <w:p w:rsidR="00565C30" w:rsidRPr="005419A9" w:rsidRDefault="00565C30" w:rsidP="005419A9">
            <w:pPr>
              <w:pStyle w:val="Subtitl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5" w:author="Chetan Kabra" w:date="2017-02-26T13:17:00Z"/>
                <w:rFonts w:ascii="Times New Roman" w:eastAsiaTheme="minorEastAsia" w:hAnsi="Times New Roman" w:cs="Times New Roman"/>
                <w:noProof/>
                <w:sz w:val="22"/>
                <w:szCs w:val="22"/>
              </w:rPr>
            </w:pPr>
            <w:ins w:id="56" w:author="Chetan Kabra" w:date="2017-02-26T13:17:00Z">
              <w:r>
                <w:rPr>
                  <w:rFonts w:ascii="Times New Roman" w:eastAsiaTheme="minorEastAsia" w:hAnsi="Times New Roman" w:cs="Times New Roman"/>
                  <w:noProof/>
                  <w:sz w:val="22"/>
                  <w:szCs w:val="22"/>
                </w:rPr>
                <w:t>881</w:t>
              </w:r>
            </w:ins>
          </w:p>
        </w:tc>
      </w:tr>
    </w:tbl>
    <w:p w:rsidR="002008C0" w:rsidRDefault="002008C0" w:rsidP="00E468BC">
      <w:pPr>
        <w:pStyle w:val="Subtitle"/>
        <w:spacing w:after="120"/>
        <w:ind w:left="1080"/>
        <w:jc w:val="left"/>
        <w:rPr>
          <w:ins w:id="57" w:author="Chetan Kabra" w:date="2017-02-26T13:05:00Z"/>
          <w:rFonts w:ascii="Times New Roman" w:eastAsiaTheme="minorEastAsia" w:hAnsi="Times New Roman" w:cs="Times New Roman"/>
          <w:noProof/>
          <w:sz w:val="24"/>
        </w:rPr>
      </w:pPr>
    </w:p>
    <w:p w:rsidR="002008C0" w:rsidRDefault="002008C0">
      <w:pPr>
        <w:pStyle w:val="Subtitle"/>
        <w:spacing w:after="120"/>
        <w:jc w:val="right"/>
        <w:rPr>
          <w:ins w:id="58" w:author="Chetan Kabra" w:date="2017-02-26T13:05:00Z"/>
          <w:rFonts w:ascii="Times New Roman" w:eastAsiaTheme="minorEastAsia" w:hAnsi="Times New Roman" w:cs="Times New Roman"/>
          <w:noProof/>
          <w:sz w:val="24"/>
        </w:rPr>
        <w:pPrChange w:id="59" w:author="Chetan Kabra" w:date="2017-02-26T13:51:00Z">
          <w:pPr>
            <w:pStyle w:val="Subtitle"/>
            <w:spacing w:after="120"/>
            <w:ind w:left="1080"/>
            <w:jc w:val="left"/>
          </w:pPr>
        </w:pPrChange>
      </w:pPr>
    </w:p>
    <w:p w:rsidR="002008C0" w:rsidRDefault="002008C0" w:rsidP="00E468BC">
      <w:pPr>
        <w:pStyle w:val="Subtitle"/>
        <w:spacing w:after="120"/>
        <w:ind w:left="1080"/>
        <w:jc w:val="left"/>
        <w:rPr>
          <w:rFonts w:ascii="Times New Roman" w:eastAsiaTheme="minorEastAsia" w:hAnsi="Times New Roman" w:cs="Times New Roman"/>
          <w:noProof/>
          <w:sz w:val="24"/>
        </w:rPr>
      </w:pPr>
    </w:p>
    <w:p w:rsidR="00E468BC" w:rsidRDefault="006275EB" w:rsidP="006275EB">
      <w:pPr>
        <w:pStyle w:val="Subtitle"/>
        <w:numPr>
          <w:ilvl w:val="0"/>
          <w:numId w:val="18"/>
        </w:numPr>
        <w:spacing w:after="120"/>
        <w:jc w:val="left"/>
        <w:rPr>
          <w:rFonts w:ascii="Times New Roman" w:eastAsiaTheme="minorEastAsia" w:hAnsi="Times New Roman" w:cs="Times New Roman"/>
          <w:noProof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</w:rPr>
        <w:t>Logistic Regression:</w:t>
      </w:r>
    </w:p>
    <w:p w:rsidR="006275EB" w:rsidRDefault="006275EB" w:rsidP="00580CAA">
      <w:pPr>
        <w:pStyle w:val="Subtitle"/>
        <w:spacing w:after="120"/>
        <w:ind w:left="720"/>
        <w:jc w:val="left"/>
        <w:rPr>
          <w:rFonts w:ascii="Times New Roman" w:eastAsiaTheme="minorEastAsia" w:hAnsi="Times New Roman" w:cs="Times New Roman"/>
          <w:noProof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</w:rPr>
        <w:t>Choose this classifier as this is simple one and mostly the output lies between 0 and 1.</w:t>
      </w:r>
    </w:p>
    <w:p w:rsidR="006275EB" w:rsidRDefault="006275EB" w:rsidP="00580CAA">
      <w:pPr>
        <w:pStyle w:val="Subtitle"/>
        <w:spacing w:after="120"/>
        <w:ind w:left="720"/>
        <w:jc w:val="left"/>
        <w:rPr>
          <w:rFonts w:ascii="Times New Roman" w:eastAsiaTheme="minorEastAsia" w:hAnsi="Times New Roman" w:cs="Times New Roman"/>
          <w:noProof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</w:rPr>
        <w:t>As the hyposis function of the Logistic Regression is sigmoid function.</w:t>
      </w:r>
    </w:p>
    <w:p w:rsidR="006275EB" w:rsidRDefault="006275EB" w:rsidP="00580CAA">
      <w:pPr>
        <w:pStyle w:val="Subtitle"/>
        <w:spacing w:after="120"/>
        <w:ind w:left="720"/>
        <w:jc w:val="left"/>
        <w:rPr>
          <w:rFonts w:ascii="Times New Roman" w:eastAsiaTheme="minorEastAsia" w:hAnsi="Times New Roman" w:cs="Times New Roman"/>
          <w:noProof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</w:rPr>
        <w:t>Used logisticRegression library from sklearn.</w:t>
      </w:r>
    </w:p>
    <w:p w:rsidR="006275EB" w:rsidRDefault="006275EB" w:rsidP="00580CAA">
      <w:pPr>
        <w:pStyle w:val="Subtitle"/>
        <w:spacing w:after="120"/>
        <w:ind w:left="720"/>
        <w:jc w:val="left"/>
        <w:rPr>
          <w:rFonts w:ascii="Times New Roman" w:eastAsiaTheme="minorEastAsia" w:hAnsi="Times New Roman" w:cs="Times New Roman"/>
          <w:noProof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</w:rPr>
        <w:t>Finding:</w:t>
      </w:r>
    </w:p>
    <w:p w:rsidR="006275EB" w:rsidRDefault="006275EB" w:rsidP="00580CAA">
      <w:pPr>
        <w:pStyle w:val="Subtitle"/>
        <w:spacing w:after="120"/>
        <w:ind w:left="720"/>
        <w:jc w:val="left"/>
        <w:rPr>
          <w:rFonts w:ascii="Times New Roman" w:eastAsiaTheme="minorEastAsia" w:hAnsi="Times New Roman" w:cs="Times New Roman"/>
          <w:noProof/>
          <w:sz w:val="24"/>
        </w:rPr>
      </w:pPr>
      <w:del w:id="60" w:author="Chetan Kabra" w:date="2017-02-26T13:44:00Z">
        <w:r w:rsidDel="00957DDE">
          <w:rPr>
            <w:rFonts w:ascii="Times New Roman" w:eastAsiaTheme="minorEastAsia" w:hAnsi="Times New Roman" w:cs="Times New Roman"/>
            <w:noProof/>
            <w:sz w:val="24"/>
          </w:rPr>
          <w:delText>Still l</w:delText>
        </w:r>
      </w:del>
      <w:ins w:id="61" w:author="Chetan Kabra" w:date="2017-02-26T13:44:00Z">
        <w:r w:rsidR="00957DDE">
          <w:rPr>
            <w:rFonts w:ascii="Times New Roman" w:eastAsiaTheme="minorEastAsia" w:hAnsi="Times New Roman" w:cs="Times New Roman"/>
            <w:noProof/>
            <w:sz w:val="24"/>
          </w:rPr>
          <w:t>L</w:t>
        </w:r>
      </w:ins>
      <w:r>
        <w:rPr>
          <w:rFonts w:ascii="Times New Roman" w:eastAsiaTheme="minorEastAsia" w:hAnsi="Times New Roman" w:cs="Times New Roman"/>
          <w:noProof/>
          <w:sz w:val="24"/>
        </w:rPr>
        <w:t>ogistic regression was fast to compute results, but accuracy was not up to the mark.</w:t>
      </w:r>
    </w:p>
    <w:p w:rsidR="006275EB" w:rsidRDefault="006275EB" w:rsidP="00580CAA">
      <w:pPr>
        <w:pStyle w:val="Subtitle"/>
        <w:spacing w:after="120"/>
        <w:ind w:left="720"/>
        <w:jc w:val="left"/>
        <w:rPr>
          <w:rFonts w:ascii="Times New Roman" w:eastAsiaTheme="minorEastAsia" w:hAnsi="Times New Roman" w:cs="Times New Roman"/>
          <w:noProof/>
          <w:sz w:val="24"/>
        </w:rPr>
      </w:pPr>
    </w:p>
    <w:p w:rsidR="006275EB" w:rsidRDefault="006275EB" w:rsidP="00580CAA">
      <w:pPr>
        <w:pStyle w:val="Subtitle"/>
        <w:spacing w:after="120"/>
        <w:ind w:left="720"/>
        <w:jc w:val="left"/>
        <w:rPr>
          <w:rFonts w:ascii="Times New Roman" w:eastAsiaTheme="minorEastAsia" w:hAnsi="Times New Roman" w:cs="Times New Roman"/>
          <w:noProof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</w:rPr>
        <w:t>Average Accuracy :</w:t>
      </w:r>
      <w:ins w:id="62" w:author="Chetan Kabra" w:date="2017-02-26T13:04:00Z">
        <w:r w:rsidR="002008C0">
          <w:rPr>
            <w:rFonts w:ascii="Times New Roman" w:eastAsiaTheme="minorEastAsia" w:hAnsi="Times New Roman" w:cs="Times New Roman"/>
            <w:noProof/>
            <w:sz w:val="24"/>
          </w:rPr>
          <w:t xml:space="preserve"> </w:t>
        </w:r>
        <w:r w:rsidR="002008C0" w:rsidRPr="002008C0">
          <w:rPr>
            <w:rFonts w:ascii="Times New Roman" w:eastAsiaTheme="minorEastAsia" w:hAnsi="Times New Roman" w:cs="Times New Roman"/>
            <w:noProof/>
            <w:sz w:val="24"/>
          </w:rPr>
          <w:t>81.7723970944</w:t>
        </w:r>
      </w:ins>
      <w:ins w:id="63" w:author="Chetan Kabra" w:date="2017-02-26T13:16:00Z">
        <w:r w:rsidR="00565C30">
          <w:rPr>
            <w:rFonts w:ascii="Times New Roman" w:eastAsiaTheme="minorEastAsia" w:hAnsi="Times New Roman" w:cs="Times New Roman"/>
            <w:noProof/>
            <w:sz w:val="24"/>
          </w:rPr>
          <w:t>%</w:t>
        </w:r>
      </w:ins>
    </w:p>
    <w:p w:rsidR="006275EB" w:rsidRDefault="006275EB" w:rsidP="00580CAA">
      <w:pPr>
        <w:pStyle w:val="Subtitle"/>
        <w:spacing w:after="120"/>
        <w:ind w:left="720"/>
        <w:jc w:val="left"/>
        <w:rPr>
          <w:rFonts w:ascii="Times New Roman" w:eastAsiaTheme="minorEastAsia" w:hAnsi="Times New Roman" w:cs="Times New Roman"/>
          <w:noProof/>
          <w:sz w:val="24"/>
        </w:rPr>
      </w:pPr>
    </w:p>
    <w:p w:rsidR="006275EB" w:rsidRDefault="006275EB" w:rsidP="00580CAA">
      <w:pPr>
        <w:pStyle w:val="Subtitle"/>
        <w:spacing w:after="120"/>
        <w:ind w:left="720"/>
        <w:jc w:val="left"/>
        <w:rPr>
          <w:rFonts w:ascii="Times New Roman" w:eastAsiaTheme="minorEastAsia" w:hAnsi="Times New Roman" w:cs="Times New Roman"/>
          <w:noProof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</w:rPr>
        <w:t>Line Graph:</w:t>
      </w:r>
    </w:p>
    <w:p w:rsidR="006275EB" w:rsidRDefault="00EC048E">
      <w:pPr>
        <w:pStyle w:val="Subtitle"/>
        <w:spacing w:after="120"/>
        <w:rPr>
          <w:rFonts w:ascii="Times New Roman" w:eastAsiaTheme="minorEastAsia" w:hAnsi="Times New Roman" w:cs="Times New Roman"/>
          <w:noProof/>
          <w:sz w:val="24"/>
        </w:rPr>
        <w:pPrChange w:id="64" w:author="Chetan Kabra" w:date="2017-02-26T13:14:00Z">
          <w:pPr>
            <w:pStyle w:val="Subtitle"/>
            <w:spacing w:after="120"/>
            <w:jc w:val="left"/>
          </w:pPr>
        </w:pPrChange>
      </w:pPr>
      <w:ins w:id="65" w:author="Chetan Kabra" w:date="2017-02-26T13:04:00Z">
        <w:r>
          <w:rPr>
            <w:rFonts w:ascii="Times New Roman" w:eastAsiaTheme="minorEastAsia" w:hAnsi="Times New Roman" w:cs="Times New Roman"/>
            <w:noProof/>
            <w:sz w:val="24"/>
          </w:rPr>
          <w:pict>
            <v:shape id="_x0000_i1026" type="#_x0000_t75" style="width:289.85pt;height:207.2pt">
              <v:imagedata r:id="rId13" o:title="download (1)"/>
            </v:shape>
          </w:pict>
        </w:r>
      </w:ins>
    </w:p>
    <w:p w:rsidR="001C0C64" w:rsidRDefault="001C0C64" w:rsidP="001C0C64">
      <w:pPr>
        <w:pStyle w:val="Subtitle"/>
        <w:spacing w:line="360" w:lineRule="auto"/>
        <w:jc w:val="both"/>
        <w:rPr>
          <w:ins w:id="66" w:author="Chetan Kabra" w:date="2017-02-26T13:13:00Z"/>
          <w:rFonts w:ascii="Times New Roman" w:eastAsiaTheme="minorEastAsia" w:hAnsi="Times New Roman" w:cs="Times New Roman"/>
          <w:noProof/>
          <w:sz w:val="24"/>
        </w:rPr>
      </w:pPr>
      <w:ins w:id="67" w:author="Chetan Kabra" w:date="2017-02-26T13:13:00Z">
        <w:r>
          <w:rPr>
            <w:rFonts w:ascii="Times New Roman" w:eastAsiaTheme="minorEastAsia" w:hAnsi="Times New Roman" w:cs="Times New Roman"/>
            <w:noProof/>
            <w:sz w:val="24"/>
          </w:rPr>
          <w:t>Average Confusion Matrix :</w:t>
        </w:r>
      </w:ins>
    </w:p>
    <w:tbl>
      <w:tblPr>
        <w:tblStyle w:val="ListTable3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C0C64" w:rsidRPr="001C0C64" w:rsidTr="00541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68" w:author="Chetan Kabra" w:date="2017-02-26T13:13:00Z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  <w:tcBorders>
              <w:bottom w:val="none" w:sz="0" w:space="0" w:color="auto"/>
              <w:right w:val="none" w:sz="0" w:space="0" w:color="auto"/>
            </w:tcBorders>
          </w:tcPr>
          <w:p w:rsidR="001C0C64" w:rsidRPr="001C0C64" w:rsidRDefault="001C0C64" w:rsidP="005419A9">
            <w:pPr>
              <w:pStyle w:val="Subtitle"/>
              <w:spacing w:line="360" w:lineRule="auto"/>
              <w:jc w:val="both"/>
              <w:rPr>
                <w:ins w:id="69" w:author="Chetan Kabra" w:date="2017-02-26T13:13:00Z"/>
                <w:rFonts w:ascii="Times New Roman" w:eastAsiaTheme="minorEastAsia" w:hAnsi="Times New Roman" w:cs="Times New Roman"/>
                <w:noProof/>
                <w:sz w:val="22"/>
                <w:szCs w:val="22"/>
                <w:rPrChange w:id="70" w:author="Chetan Kabra" w:date="2017-02-26T13:14:00Z">
                  <w:rPr>
                    <w:ins w:id="71" w:author="Chetan Kabra" w:date="2017-02-26T13:13:00Z"/>
                    <w:rFonts w:ascii="Times New Roman" w:eastAsiaTheme="minorEastAsia" w:hAnsi="Times New Roman" w:cs="Times New Roman"/>
                    <w:noProof/>
                    <w:sz w:val="24"/>
                  </w:rPr>
                </w:rPrChange>
              </w:rPr>
            </w:pPr>
          </w:p>
        </w:tc>
        <w:tc>
          <w:tcPr>
            <w:tcW w:w="3117" w:type="dxa"/>
          </w:tcPr>
          <w:p w:rsidR="001C0C64" w:rsidRPr="001C0C64" w:rsidRDefault="001C0C64" w:rsidP="005419A9">
            <w:pPr>
              <w:pStyle w:val="Subtitle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2" w:author="Chetan Kabra" w:date="2017-02-26T13:13:00Z"/>
                <w:rFonts w:ascii="Times New Roman" w:eastAsiaTheme="minorEastAsia" w:hAnsi="Times New Roman" w:cs="Times New Roman"/>
                <w:noProof/>
                <w:sz w:val="22"/>
                <w:szCs w:val="22"/>
                <w:rPrChange w:id="73" w:author="Chetan Kabra" w:date="2017-02-26T13:14:00Z">
                  <w:rPr>
                    <w:ins w:id="74" w:author="Chetan Kabra" w:date="2017-02-26T13:13:00Z"/>
                    <w:rFonts w:ascii="Times New Roman" w:eastAsiaTheme="minorEastAsia" w:hAnsi="Times New Roman" w:cs="Times New Roman"/>
                    <w:noProof/>
                    <w:sz w:val="24"/>
                  </w:rPr>
                </w:rPrChange>
              </w:rPr>
            </w:pPr>
            <w:ins w:id="75" w:author="Chetan Kabra" w:date="2017-02-26T13:13:00Z">
              <w:r w:rsidRPr="001C0C64">
                <w:rPr>
                  <w:rFonts w:ascii="Times New Roman" w:eastAsiaTheme="minorEastAsia" w:hAnsi="Times New Roman" w:cs="Times New Roman"/>
                  <w:noProof/>
                  <w:sz w:val="22"/>
                  <w:szCs w:val="22"/>
                  <w:rPrChange w:id="76" w:author="Chetan Kabra" w:date="2017-02-26T13:14:00Z">
                    <w:rPr>
                      <w:rFonts w:ascii="Times New Roman" w:eastAsiaTheme="minorEastAsia" w:hAnsi="Times New Roman" w:cs="Times New Roman"/>
                      <w:noProof/>
                      <w:sz w:val="24"/>
                    </w:rPr>
                  </w:rPrChange>
                </w:rPr>
                <w:t>Predicted Zero</w:t>
              </w:r>
            </w:ins>
          </w:p>
          <w:p w:rsidR="001C0C64" w:rsidRPr="001C0C64" w:rsidRDefault="001C0C64" w:rsidP="005419A9">
            <w:pPr>
              <w:pStyle w:val="Subtitle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7" w:author="Chetan Kabra" w:date="2017-02-26T13:13:00Z"/>
                <w:rFonts w:ascii="Times New Roman" w:eastAsiaTheme="minorEastAsia" w:hAnsi="Times New Roman" w:cs="Times New Roman"/>
                <w:noProof/>
                <w:sz w:val="22"/>
                <w:szCs w:val="22"/>
                <w:rPrChange w:id="78" w:author="Chetan Kabra" w:date="2017-02-26T13:14:00Z">
                  <w:rPr>
                    <w:ins w:id="79" w:author="Chetan Kabra" w:date="2017-02-26T13:13:00Z"/>
                    <w:rFonts w:ascii="Times New Roman" w:eastAsiaTheme="minorEastAsia" w:hAnsi="Times New Roman" w:cs="Times New Roman"/>
                    <w:noProof/>
                    <w:sz w:val="24"/>
                  </w:rPr>
                </w:rPrChange>
              </w:rPr>
            </w:pPr>
            <w:ins w:id="80" w:author="Chetan Kabra" w:date="2017-02-26T13:13:00Z">
              <w:r w:rsidRPr="001C0C64">
                <w:rPr>
                  <w:rFonts w:ascii="Times New Roman" w:eastAsiaTheme="minorEastAsia" w:hAnsi="Times New Roman" w:cs="Times New Roman"/>
                  <w:noProof/>
                  <w:sz w:val="22"/>
                  <w:szCs w:val="22"/>
                  <w:rPrChange w:id="81" w:author="Chetan Kabra" w:date="2017-02-26T13:14:00Z">
                    <w:rPr>
                      <w:rFonts w:ascii="Times New Roman" w:eastAsiaTheme="minorEastAsia" w:hAnsi="Times New Roman" w:cs="Times New Roman"/>
                      <w:noProof/>
                      <w:sz w:val="24"/>
                    </w:rPr>
                  </w:rPrChange>
                </w:rPr>
                <w:t>( Pad)</w:t>
              </w:r>
            </w:ins>
          </w:p>
        </w:tc>
        <w:tc>
          <w:tcPr>
            <w:tcW w:w="3117" w:type="dxa"/>
          </w:tcPr>
          <w:p w:rsidR="001C0C64" w:rsidRPr="001C0C64" w:rsidRDefault="001C0C64" w:rsidP="005419A9">
            <w:pPr>
              <w:pStyle w:val="Subtitle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82" w:author="Chetan Kabra" w:date="2017-02-26T13:13:00Z"/>
                <w:rFonts w:ascii="Times New Roman" w:eastAsiaTheme="minorEastAsia" w:hAnsi="Times New Roman" w:cs="Times New Roman"/>
                <w:noProof/>
                <w:sz w:val="22"/>
                <w:szCs w:val="22"/>
                <w:rPrChange w:id="83" w:author="Chetan Kabra" w:date="2017-02-26T13:14:00Z">
                  <w:rPr>
                    <w:ins w:id="84" w:author="Chetan Kabra" w:date="2017-02-26T13:13:00Z"/>
                    <w:rFonts w:ascii="Times New Roman" w:eastAsiaTheme="minorEastAsia" w:hAnsi="Times New Roman" w:cs="Times New Roman"/>
                    <w:noProof/>
                    <w:sz w:val="24"/>
                  </w:rPr>
                </w:rPrChange>
              </w:rPr>
            </w:pPr>
            <w:ins w:id="85" w:author="Chetan Kabra" w:date="2017-02-26T13:13:00Z">
              <w:r w:rsidRPr="001C0C64">
                <w:rPr>
                  <w:rFonts w:ascii="Times New Roman" w:eastAsiaTheme="minorEastAsia" w:hAnsi="Times New Roman" w:cs="Times New Roman"/>
                  <w:noProof/>
                  <w:sz w:val="22"/>
                  <w:szCs w:val="22"/>
                  <w:rPrChange w:id="86" w:author="Chetan Kabra" w:date="2017-02-26T13:14:00Z">
                    <w:rPr>
                      <w:rFonts w:ascii="Times New Roman" w:eastAsiaTheme="minorEastAsia" w:hAnsi="Times New Roman" w:cs="Times New Roman"/>
                      <w:noProof/>
                      <w:sz w:val="24"/>
                    </w:rPr>
                  </w:rPrChange>
                </w:rPr>
                <w:t>Predicted One</w:t>
              </w:r>
            </w:ins>
          </w:p>
          <w:p w:rsidR="001C0C64" w:rsidRPr="001C0C64" w:rsidRDefault="001C0C64" w:rsidP="005419A9">
            <w:pPr>
              <w:pStyle w:val="Subtitle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87" w:author="Chetan Kabra" w:date="2017-02-26T13:13:00Z"/>
                <w:rFonts w:ascii="Times New Roman" w:eastAsiaTheme="minorEastAsia" w:hAnsi="Times New Roman" w:cs="Times New Roman"/>
                <w:noProof/>
                <w:sz w:val="22"/>
                <w:szCs w:val="22"/>
                <w:rPrChange w:id="88" w:author="Chetan Kabra" w:date="2017-02-26T13:14:00Z">
                  <w:rPr>
                    <w:ins w:id="89" w:author="Chetan Kabra" w:date="2017-02-26T13:13:00Z"/>
                    <w:rFonts w:ascii="Times New Roman" w:eastAsiaTheme="minorEastAsia" w:hAnsi="Times New Roman" w:cs="Times New Roman"/>
                    <w:noProof/>
                    <w:sz w:val="24"/>
                  </w:rPr>
                </w:rPrChange>
              </w:rPr>
            </w:pPr>
            <w:ins w:id="90" w:author="Chetan Kabra" w:date="2017-02-26T13:13:00Z">
              <w:r w:rsidRPr="001C0C64">
                <w:rPr>
                  <w:rFonts w:ascii="Times New Roman" w:eastAsiaTheme="minorEastAsia" w:hAnsi="Times New Roman" w:cs="Times New Roman"/>
                  <w:noProof/>
                  <w:sz w:val="22"/>
                  <w:szCs w:val="22"/>
                  <w:rPrChange w:id="91" w:author="Chetan Kabra" w:date="2017-02-26T13:14:00Z">
                    <w:rPr>
                      <w:rFonts w:ascii="Times New Roman" w:eastAsiaTheme="minorEastAsia" w:hAnsi="Times New Roman" w:cs="Times New Roman"/>
                      <w:noProof/>
                      <w:sz w:val="24"/>
                    </w:rPr>
                  </w:rPrChange>
                </w:rPr>
                <w:t>(Knuckle)</w:t>
              </w:r>
            </w:ins>
          </w:p>
        </w:tc>
      </w:tr>
      <w:tr w:rsidR="001C0C64" w:rsidRPr="001C0C64" w:rsidTr="0054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92" w:author="Chetan Kabra" w:date="2017-02-26T13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C0C64" w:rsidRPr="001C0C64" w:rsidRDefault="001C0C64" w:rsidP="005419A9">
            <w:pPr>
              <w:pStyle w:val="Subtitle"/>
              <w:spacing w:line="360" w:lineRule="auto"/>
              <w:jc w:val="both"/>
              <w:rPr>
                <w:ins w:id="93" w:author="Chetan Kabra" w:date="2017-02-26T13:13:00Z"/>
                <w:rFonts w:ascii="Times New Roman" w:eastAsiaTheme="minorEastAsia" w:hAnsi="Times New Roman" w:cs="Times New Roman"/>
                <w:noProof/>
                <w:sz w:val="22"/>
                <w:szCs w:val="22"/>
                <w:rPrChange w:id="94" w:author="Chetan Kabra" w:date="2017-02-26T13:14:00Z">
                  <w:rPr>
                    <w:ins w:id="95" w:author="Chetan Kabra" w:date="2017-02-26T13:13:00Z"/>
                    <w:rFonts w:ascii="Times New Roman" w:eastAsiaTheme="minorEastAsia" w:hAnsi="Times New Roman" w:cs="Times New Roman"/>
                    <w:noProof/>
                    <w:sz w:val="24"/>
                  </w:rPr>
                </w:rPrChange>
              </w:rPr>
            </w:pPr>
            <w:ins w:id="96" w:author="Chetan Kabra" w:date="2017-02-26T13:13:00Z">
              <w:r w:rsidRPr="001C0C64">
                <w:rPr>
                  <w:rFonts w:ascii="Times New Roman" w:eastAsiaTheme="minorEastAsia" w:hAnsi="Times New Roman" w:cs="Times New Roman"/>
                  <w:noProof/>
                  <w:sz w:val="22"/>
                  <w:szCs w:val="22"/>
                  <w:rPrChange w:id="97" w:author="Chetan Kabra" w:date="2017-02-26T13:14:00Z">
                    <w:rPr>
                      <w:rFonts w:ascii="Times New Roman" w:eastAsiaTheme="minorEastAsia" w:hAnsi="Times New Roman" w:cs="Times New Roman"/>
                      <w:noProof/>
                      <w:sz w:val="24"/>
                    </w:rPr>
                  </w:rPrChange>
                </w:rPr>
                <w:t xml:space="preserve"> Actual Class 0 (Pad)</w:t>
              </w:r>
            </w:ins>
          </w:p>
        </w:tc>
        <w:tc>
          <w:tcPr>
            <w:tcW w:w="3117" w:type="dxa"/>
            <w:tcBorders>
              <w:top w:val="none" w:sz="0" w:space="0" w:color="auto"/>
              <w:bottom w:val="none" w:sz="0" w:space="0" w:color="auto"/>
            </w:tcBorders>
          </w:tcPr>
          <w:p w:rsidR="001C0C64" w:rsidRPr="001C0C64" w:rsidRDefault="001C1E11" w:rsidP="005419A9">
            <w:pPr>
              <w:pStyle w:val="Subtitl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98" w:author="Chetan Kabra" w:date="2017-02-26T13:13:00Z"/>
                <w:rFonts w:ascii="Times New Roman" w:eastAsiaTheme="minorEastAsia" w:hAnsi="Times New Roman" w:cs="Times New Roman"/>
                <w:noProof/>
                <w:sz w:val="22"/>
                <w:szCs w:val="22"/>
                <w:rPrChange w:id="99" w:author="Chetan Kabra" w:date="2017-02-26T13:14:00Z">
                  <w:rPr>
                    <w:ins w:id="100" w:author="Chetan Kabra" w:date="2017-02-26T13:13:00Z"/>
                    <w:rFonts w:ascii="Times New Roman" w:eastAsiaTheme="minorEastAsia" w:hAnsi="Times New Roman" w:cs="Times New Roman"/>
                    <w:noProof/>
                    <w:sz w:val="24"/>
                  </w:rPr>
                </w:rPrChange>
              </w:rPr>
            </w:pPr>
            <w:ins w:id="101" w:author="Chetan Kabra" w:date="2017-02-26T13:13:00Z">
              <w:r w:rsidRPr="000A0B67">
                <w:rPr>
                  <w:rFonts w:ascii="Times New Roman" w:eastAsiaTheme="minorEastAsia" w:hAnsi="Times New Roman" w:cs="Times New Roman"/>
                  <w:noProof/>
                  <w:sz w:val="22"/>
                  <w:szCs w:val="22"/>
                </w:rPr>
                <w:t>906</w:t>
              </w:r>
            </w:ins>
          </w:p>
        </w:tc>
        <w:tc>
          <w:tcPr>
            <w:tcW w:w="3117" w:type="dxa"/>
            <w:tcBorders>
              <w:top w:val="none" w:sz="0" w:space="0" w:color="auto"/>
              <w:bottom w:val="none" w:sz="0" w:space="0" w:color="auto"/>
            </w:tcBorders>
          </w:tcPr>
          <w:p w:rsidR="001C0C64" w:rsidRPr="001C0C64" w:rsidRDefault="001C1E11" w:rsidP="005419A9">
            <w:pPr>
              <w:pStyle w:val="Subtitl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02" w:author="Chetan Kabra" w:date="2017-02-26T13:13:00Z"/>
                <w:rFonts w:ascii="Times New Roman" w:eastAsiaTheme="minorEastAsia" w:hAnsi="Times New Roman" w:cs="Times New Roman"/>
                <w:noProof/>
                <w:sz w:val="22"/>
                <w:szCs w:val="22"/>
                <w:rPrChange w:id="103" w:author="Chetan Kabra" w:date="2017-02-26T13:14:00Z">
                  <w:rPr>
                    <w:ins w:id="104" w:author="Chetan Kabra" w:date="2017-02-26T13:13:00Z"/>
                    <w:rFonts w:ascii="Times New Roman" w:eastAsiaTheme="minorEastAsia" w:hAnsi="Times New Roman" w:cs="Times New Roman"/>
                    <w:noProof/>
                    <w:sz w:val="24"/>
                  </w:rPr>
                </w:rPrChange>
              </w:rPr>
            </w:pPr>
            <w:ins w:id="105" w:author="Chetan Kabra" w:date="2017-02-26T13:18:00Z">
              <w:r>
                <w:rPr>
                  <w:rFonts w:ascii="Times New Roman" w:eastAsiaTheme="minorEastAsia" w:hAnsi="Times New Roman" w:cs="Times New Roman"/>
                  <w:noProof/>
                  <w:sz w:val="22"/>
                  <w:szCs w:val="22"/>
                </w:rPr>
                <w:t>202</w:t>
              </w:r>
            </w:ins>
          </w:p>
        </w:tc>
      </w:tr>
      <w:tr w:rsidR="001C0C64" w:rsidRPr="001C0C64" w:rsidTr="005419A9">
        <w:trPr>
          <w:ins w:id="106" w:author="Chetan Kabra" w:date="2017-02-26T13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none" w:sz="0" w:space="0" w:color="auto"/>
            </w:tcBorders>
          </w:tcPr>
          <w:p w:rsidR="001C0C64" w:rsidRPr="001C0C64" w:rsidRDefault="001C0C64" w:rsidP="005419A9">
            <w:pPr>
              <w:pStyle w:val="Subtitle"/>
              <w:spacing w:line="360" w:lineRule="auto"/>
              <w:jc w:val="both"/>
              <w:rPr>
                <w:ins w:id="107" w:author="Chetan Kabra" w:date="2017-02-26T13:13:00Z"/>
                <w:rFonts w:ascii="Times New Roman" w:eastAsiaTheme="minorEastAsia" w:hAnsi="Times New Roman" w:cs="Times New Roman"/>
                <w:noProof/>
                <w:sz w:val="22"/>
                <w:szCs w:val="22"/>
                <w:rPrChange w:id="108" w:author="Chetan Kabra" w:date="2017-02-26T13:14:00Z">
                  <w:rPr>
                    <w:ins w:id="109" w:author="Chetan Kabra" w:date="2017-02-26T13:13:00Z"/>
                    <w:rFonts w:ascii="Times New Roman" w:eastAsiaTheme="minorEastAsia" w:hAnsi="Times New Roman" w:cs="Times New Roman"/>
                    <w:noProof/>
                    <w:sz w:val="24"/>
                  </w:rPr>
                </w:rPrChange>
              </w:rPr>
            </w:pPr>
            <w:ins w:id="110" w:author="Chetan Kabra" w:date="2017-02-26T13:13:00Z">
              <w:r w:rsidRPr="001C0C64">
                <w:rPr>
                  <w:rFonts w:ascii="Times New Roman" w:eastAsiaTheme="minorEastAsia" w:hAnsi="Times New Roman" w:cs="Times New Roman"/>
                  <w:noProof/>
                  <w:sz w:val="22"/>
                  <w:szCs w:val="22"/>
                  <w:rPrChange w:id="111" w:author="Chetan Kabra" w:date="2017-02-26T13:14:00Z">
                    <w:rPr>
                      <w:rFonts w:ascii="Times New Roman" w:eastAsiaTheme="minorEastAsia" w:hAnsi="Times New Roman" w:cs="Times New Roman"/>
                      <w:noProof/>
                      <w:sz w:val="24"/>
                    </w:rPr>
                  </w:rPrChange>
                </w:rPr>
                <w:t>Actual  Class 1 (Knuckle)</w:t>
              </w:r>
            </w:ins>
          </w:p>
        </w:tc>
        <w:tc>
          <w:tcPr>
            <w:tcW w:w="3117" w:type="dxa"/>
          </w:tcPr>
          <w:p w:rsidR="001C0C64" w:rsidRPr="001C0C64" w:rsidRDefault="001C1E11" w:rsidP="005419A9">
            <w:pPr>
              <w:pStyle w:val="Subtitl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2" w:author="Chetan Kabra" w:date="2017-02-26T13:13:00Z"/>
                <w:rFonts w:ascii="Times New Roman" w:eastAsiaTheme="minorEastAsia" w:hAnsi="Times New Roman" w:cs="Times New Roman"/>
                <w:noProof/>
                <w:sz w:val="22"/>
                <w:szCs w:val="22"/>
                <w:rPrChange w:id="113" w:author="Chetan Kabra" w:date="2017-02-26T13:14:00Z">
                  <w:rPr>
                    <w:ins w:id="114" w:author="Chetan Kabra" w:date="2017-02-26T13:13:00Z"/>
                    <w:rFonts w:ascii="Times New Roman" w:eastAsiaTheme="minorEastAsia" w:hAnsi="Times New Roman" w:cs="Times New Roman"/>
                    <w:noProof/>
                    <w:sz w:val="24"/>
                  </w:rPr>
                </w:rPrChange>
              </w:rPr>
            </w:pPr>
            <w:ins w:id="115" w:author="Chetan Kabra" w:date="2017-02-26T13:18:00Z">
              <w:r>
                <w:rPr>
                  <w:rFonts w:ascii="Times New Roman" w:eastAsiaTheme="minorEastAsia" w:hAnsi="Times New Roman" w:cs="Times New Roman"/>
                  <w:noProof/>
                  <w:sz w:val="22"/>
                  <w:szCs w:val="22"/>
                </w:rPr>
                <w:t>156</w:t>
              </w:r>
            </w:ins>
          </w:p>
        </w:tc>
        <w:tc>
          <w:tcPr>
            <w:tcW w:w="3117" w:type="dxa"/>
          </w:tcPr>
          <w:p w:rsidR="001C0C64" w:rsidRPr="001C0C64" w:rsidRDefault="001C1E11" w:rsidP="005419A9">
            <w:pPr>
              <w:pStyle w:val="Subtitl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6" w:author="Chetan Kabra" w:date="2017-02-26T13:13:00Z"/>
                <w:rFonts w:ascii="Times New Roman" w:eastAsiaTheme="minorEastAsia" w:hAnsi="Times New Roman" w:cs="Times New Roman"/>
                <w:noProof/>
                <w:sz w:val="22"/>
                <w:szCs w:val="22"/>
                <w:rPrChange w:id="117" w:author="Chetan Kabra" w:date="2017-02-26T13:14:00Z">
                  <w:rPr>
                    <w:ins w:id="118" w:author="Chetan Kabra" w:date="2017-02-26T13:13:00Z"/>
                    <w:rFonts w:ascii="Times New Roman" w:eastAsiaTheme="minorEastAsia" w:hAnsi="Times New Roman" w:cs="Times New Roman"/>
                    <w:noProof/>
                    <w:sz w:val="24"/>
                  </w:rPr>
                </w:rPrChange>
              </w:rPr>
            </w:pPr>
            <w:ins w:id="119" w:author="Chetan Kabra" w:date="2017-02-26T13:13:00Z">
              <w:r w:rsidRPr="000A0B67">
                <w:rPr>
                  <w:rFonts w:ascii="Times New Roman" w:eastAsiaTheme="minorEastAsia" w:hAnsi="Times New Roman" w:cs="Times New Roman"/>
                  <w:noProof/>
                  <w:sz w:val="22"/>
                  <w:szCs w:val="22"/>
                </w:rPr>
                <w:t>801</w:t>
              </w:r>
            </w:ins>
          </w:p>
        </w:tc>
      </w:tr>
    </w:tbl>
    <w:p w:rsidR="00580CAA" w:rsidRDefault="00580CAA" w:rsidP="006275EB">
      <w:pPr>
        <w:pStyle w:val="Subtitle"/>
        <w:spacing w:after="120"/>
        <w:jc w:val="left"/>
        <w:rPr>
          <w:rFonts w:ascii="Times New Roman" w:eastAsiaTheme="minorEastAsia" w:hAnsi="Times New Roman" w:cs="Times New Roman"/>
          <w:noProof/>
          <w:sz w:val="24"/>
        </w:rPr>
      </w:pPr>
    </w:p>
    <w:p w:rsidR="006275EB" w:rsidDel="00B0546D" w:rsidRDefault="006275EB" w:rsidP="006275EB">
      <w:pPr>
        <w:pStyle w:val="Subtitle"/>
        <w:spacing w:after="120"/>
        <w:jc w:val="left"/>
        <w:rPr>
          <w:del w:id="120" w:author="Chetan Kabra" w:date="2017-02-26T13:19:00Z"/>
          <w:rFonts w:ascii="Times New Roman" w:eastAsiaTheme="minorEastAsia" w:hAnsi="Times New Roman" w:cs="Times New Roman"/>
          <w:noProof/>
          <w:sz w:val="24"/>
        </w:rPr>
      </w:pPr>
    </w:p>
    <w:p w:rsidR="002008C0" w:rsidDel="00B0546D" w:rsidRDefault="002008C0" w:rsidP="006275EB">
      <w:pPr>
        <w:pStyle w:val="Subtitle"/>
        <w:spacing w:after="120"/>
        <w:jc w:val="left"/>
        <w:rPr>
          <w:del w:id="121" w:author="Chetan Kabra" w:date="2017-02-26T13:19:00Z"/>
          <w:rFonts w:ascii="Times New Roman" w:eastAsiaTheme="minorEastAsia" w:hAnsi="Times New Roman" w:cs="Times New Roman"/>
          <w:noProof/>
          <w:sz w:val="24"/>
        </w:rPr>
      </w:pPr>
    </w:p>
    <w:p w:rsidR="006275EB" w:rsidRDefault="006275EB" w:rsidP="006275EB">
      <w:pPr>
        <w:pStyle w:val="Subtitle"/>
        <w:spacing w:after="120"/>
        <w:jc w:val="left"/>
        <w:rPr>
          <w:rFonts w:ascii="Times New Roman" w:eastAsiaTheme="minorEastAsia" w:hAnsi="Times New Roman" w:cs="Times New Roman"/>
          <w:noProof/>
          <w:sz w:val="24"/>
        </w:rPr>
      </w:pPr>
    </w:p>
    <w:p w:rsidR="006275EB" w:rsidRDefault="006275EB" w:rsidP="006275EB">
      <w:pPr>
        <w:pStyle w:val="Subtitle"/>
        <w:spacing w:after="120"/>
        <w:jc w:val="left"/>
        <w:rPr>
          <w:rFonts w:ascii="Times New Roman" w:eastAsiaTheme="minorEastAsia" w:hAnsi="Times New Roman" w:cs="Times New Roman"/>
          <w:noProof/>
          <w:sz w:val="24"/>
        </w:rPr>
      </w:pPr>
    </w:p>
    <w:p w:rsidR="006275EB" w:rsidRPr="006275EB" w:rsidRDefault="006275EB" w:rsidP="006275EB">
      <w:pPr>
        <w:pStyle w:val="Subtitle"/>
        <w:numPr>
          <w:ilvl w:val="0"/>
          <w:numId w:val="18"/>
        </w:numPr>
        <w:spacing w:after="120"/>
        <w:jc w:val="left"/>
        <w:rPr>
          <w:rFonts w:ascii="Times New Roman" w:eastAsiaTheme="minorEastAsia" w:hAnsi="Times New Roman" w:cs="Times New Roman"/>
          <w:noProof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</w:rPr>
        <w:t xml:space="preserve"> Support Vector Machine:</w:t>
      </w:r>
    </w:p>
    <w:p w:rsidR="003333BC" w:rsidRDefault="006275EB" w:rsidP="00A013D9">
      <w:pPr>
        <w:pStyle w:val="Subtitle"/>
        <w:spacing w:after="120"/>
        <w:ind w:left="360"/>
        <w:jc w:val="left"/>
        <w:rPr>
          <w:rFonts w:ascii="Times New Roman" w:eastAsiaTheme="minorEastAsia" w:hAnsi="Times New Roman" w:cs="Times New Roman"/>
          <w:noProof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</w:rPr>
        <w:t>I have used my own SVM library for Linear Kernal:</w:t>
      </w:r>
    </w:p>
    <w:p w:rsidR="006275EB" w:rsidRPr="006275EB" w:rsidRDefault="006275EB" w:rsidP="00A013D9">
      <w:pPr>
        <w:pStyle w:val="Subtitle"/>
        <w:spacing w:after="120"/>
        <w:ind w:left="360"/>
        <w:jc w:val="left"/>
        <w:rPr>
          <w:rFonts w:ascii="Times New Roman" w:eastAsiaTheme="minorEastAsia" w:hAnsi="Times New Roman" w:cs="Times New Roman"/>
          <w:noProof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</w:rPr>
        <w:t>Below are details how I implemented SVM using CVXOPT.</w:t>
      </w:r>
    </w:p>
    <w:p w:rsidR="00F610E5" w:rsidRDefault="00F610E5" w:rsidP="00A013D9">
      <w:pPr>
        <w:pStyle w:val="Subtitle"/>
        <w:spacing w:line="360" w:lineRule="auto"/>
        <w:ind w:left="360"/>
        <w:jc w:val="both"/>
        <w:rPr>
          <w:rFonts w:ascii="Times New Roman" w:eastAsiaTheme="minorEastAsia" w:hAnsi="Times New Roman" w:cs="Times New Roman"/>
          <w:noProof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</w:rPr>
        <w:t xml:space="preserve">The </w:t>
      </w:r>
      <w:r w:rsidR="00A2208D">
        <w:rPr>
          <w:rFonts w:ascii="Times New Roman" w:eastAsiaTheme="minorEastAsia" w:hAnsi="Times New Roman" w:cs="Times New Roman"/>
          <w:noProof/>
          <w:sz w:val="24"/>
        </w:rPr>
        <w:t>CVXOPT</w:t>
      </w:r>
      <w:r>
        <w:rPr>
          <w:rFonts w:ascii="Times New Roman" w:eastAsiaTheme="minorEastAsia" w:hAnsi="Times New Roman" w:cs="Times New Roman"/>
          <w:noProof/>
          <w:sz w:val="24"/>
        </w:rPr>
        <w:t xml:space="preserve"> functio</w:t>
      </w:r>
      <w:r w:rsidR="004B352C">
        <w:rPr>
          <w:rFonts w:ascii="Times New Roman" w:eastAsiaTheme="minorEastAsia" w:hAnsi="Times New Roman" w:cs="Times New Roman"/>
          <w:noProof/>
          <w:sz w:val="24"/>
        </w:rPr>
        <w:t xml:space="preserve">n in </w:t>
      </w:r>
      <w:r w:rsidR="006275EB">
        <w:rPr>
          <w:rFonts w:ascii="Times New Roman" w:eastAsiaTheme="minorEastAsia" w:hAnsi="Times New Roman" w:cs="Times New Roman"/>
          <w:noProof/>
          <w:sz w:val="24"/>
        </w:rPr>
        <w:t xml:space="preserve"> python </w:t>
      </w:r>
      <w:r>
        <w:rPr>
          <w:rFonts w:ascii="Times New Roman" w:eastAsiaTheme="minorEastAsia" w:hAnsi="Times New Roman" w:cs="Times New Roman"/>
          <w:noProof/>
          <w:sz w:val="24"/>
        </w:rPr>
        <w:t xml:space="preserve">was used for calculating the values of </w:t>
      </w:r>
      <w:ins w:id="122" w:author="Chetan Kabra" w:date="2017-02-26T13:44:00Z">
        <w:r w:rsidR="00F13734" w:rsidRPr="00F13734">
          <w:rPr>
            <w:rFonts w:ascii="Times New Roman" w:eastAsiaTheme="minorEastAsia" w:hAnsi="Times New Roman" w:cs="Times New Roman"/>
            <w:noProof/>
            <w:sz w:val="24"/>
          </w:rPr>
          <w:t>Lagrange</w:t>
        </w:r>
        <w:r w:rsidR="006B212C">
          <w:rPr>
            <w:rFonts w:ascii="Times New Roman" w:eastAsiaTheme="minorEastAsia" w:hAnsi="Times New Roman" w:cs="Times New Roman"/>
            <w:noProof/>
            <w:sz w:val="24"/>
          </w:rPr>
          <w:t xml:space="preserve"> </w:t>
        </w:r>
      </w:ins>
      <w:del w:id="123" w:author="Chetan Kabra" w:date="2017-02-26T13:44:00Z">
        <w:r w:rsidDel="00F13734">
          <w:rPr>
            <w:rFonts w:ascii="Times New Roman" w:eastAsiaTheme="minorEastAsia" w:hAnsi="Times New Roman" w:cs="Times New Roman"/>
            <w:noProof/>
            <w:sz w:val="24"/>
          </w:rPr>
          <w:delText xml:space="preserve">langrange </w:delText>
        </w:r>
      </w:del>
      <w:r>
        <w:rPr>
          <w:rFonts w:ascii="Times New Roman" w:eastAsiaTheme="minorEastAsia" w:hAnsi="Times New Roman" w:cs="Times New Roman"/>
          <w:noProof/>
          <w:sz w:val="24"/>
        </w:rPr>
        <w:t>multiplier. After getting this multipliers we calculated the hyperplane using following formulation</w:t>
      </w:r>
    </w:p>
    <w:p w:rsidR="00D930E7" w:rsidRPr="00D930E7" w:rsidRDefault="00F610E5" w:rsidP="00A013D9">
      <w:pPr>
        <w:pStyle w:val="Subtitle"/>
        <w:spacing w:line="360" w:lineRule="auto"/>
        <w:ind w:left="360"/>
        <w:jc w:val="left"/>
        <w:rPr>
          <w:rFonts w:ascii="Times New Roman" w:eastAsiaTheme="minorEastAsia" w:hAnsi="Times New Roman" w:cs="Times New Roman"/>
          <w:noProof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</w:rPr>
            <m:t>W=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</w:rPr>
                    <m:t>∝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noProof/>
              <w:sz w:val="24"/>
            </w:rPr>
            <w:br/>
          </m:r>
        </m:oMath>
      </m:oMathPara>
      <w:r w:rsidR="00A013D9">
        <w:rPr>
          <w:rFonts w:ascii="Times New Roman" w:eastAsiaTheme="minorEastAsia" w:hAnsi="Times New Roman" w:cs="Times New Roman"/>
          <w:noProof/>
          <w:sz w:val="24"/>
        </w:rPr>
        <w:t xml:space="preserve">       </w:t>
      </w:r>
      <w:r>
        <w:rPr>
          <w:rFonts w:ascii="Times New Roman" w:eastAsiaTheme="minorEastAsia" w:hAnsi="Times New Roman" w:cs="Times New Roman"/>
          <w:noProof/>
          <w:sz w:val="24"/>
        </w:rPr>
        <w:t>In this we know yi is classlabel and and xi is image.</w:t>
      </w:r>
      <w:r>
        <w:rPr>
          <w:rFonts w:ascii="Times New Roman" w:eastAsiaTheme="minorEastAsia" w:hAnsi="Times New Roman" w:cs="Times New Roman"/>
          <w:noProof/>
          <w:sz w:val="24"/>
        </w:rPr>
        <w:br/>
      </w:r>
      <w:r w:rsidR="00A013D9">
        <w:rPr>
          <w:rFonts w:ascii="Times New Roman" w:eastAsiaTheme="minorEastAsia" w:hAnsi="Times New Roman" w:cs="Times New Roman"/>
          <w:noProof/>
          <w:sz w:val="24"/>
        </w:rPr>
        <w:t xml:space="preserve">       </w:t>
      </w:r>
      <w:r>
        <w:rPr>
          <w:rFonts w:ascii="Times New Roman" w:eastAsiaTheme="minorEastAsia" w:hAnsi="Times New Roman" w:cs="Times New Roman"/>
          <w:noProof/>
          <w:sz w:val="24"/>
        </w:rPr>
        <w:t xml:space="preserve">Next term to be calculated is  b which can be calculated by modifying our orginal formula </w:t>
      </w:r>
      <w:r w:rsidR="00A013D9">
        <w:rPr>
          <w:rFonts w:ascii="Times New Roman" w:eastAsiaTheme="minorEastAsia" w:hAnsi="Times New Roman" w:cs="Times New Roman"/>
          <w:noProof/>
          <w:sz w:val="24"/>
        </w:rPr>
        <w:t xml:space="preserve">     </w:t>
      </w:r>
      <w:r>
        <w:rPr>
          <w:rFonts w:ascii="Times New Roman" w:eastAsiaTheme="minorEastAsia" w:hAnsi="Times New Roman" w:cs="Times New Roman"/>
          <w:noProof/>
          <w:sz w:val="24"/>
        </w:rPr>
        <w:t xml:space="preserve">which was </w:t>
      </w:r>
      <w:r>
        <w:rPr>
          <w:rFonts w:ascii="Times New Roman" w:eastAsiaTheme="minorEastAsia" w:hAnsi="Times New Roman" w:cs="Times New Roman"/>
          <w:noProof/>
          <w:sz w:val="24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</w:rPr>
            <m:t>+b)≥1</m:t>
          </m:r>
        </m:oMath>
      </m:oMathPara>
    </w:p>
    <w:p w:rsidR="00F610E5" w:rsidRDefault="00D930E7" w:rsidP="00A013D9">
      <w:pPr>
        <w:pStyle w:val="Subtitle"/>
        <w:spacing w:line="360" w:lineRule="auto"/>
        <w:ind w:left="360"/>
        <w:jc w:val="left"/>
        <w:rPr>
          <w:rFonts w:ascii="Times New Roman" w:eastAsiaTheme="minorEastAsia" w:hAnsi="Times New Roman" w:cs="Times New Roman"/>
          <w:noProof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</w:rPr>
        <w:t xml:space="preserve">we can modify the above equation as </w:t>
      </w:r>
      <m:oMath>
        <m:r>
          <w:rPr>
            <w:rFonts w:ascii="Cambria Math" w:eastAsiaTheme="minorEastAsia" w:hAnsi="Cambria Math" w:cs="Times New Roman"/>
            <w:noProof/>
            <w:sz w:val="24"/>
          </w:rPr>
          <m:t>b=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noProof/>
            <w:sz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</w:rPr>
              <m:t>i</m:t>
            </m:r>
          </m:sub>
        </m:sSub>
      </m:oMath>
    </w:p>
    <w:p w:rsidR="00D930E7" w:rsidRDefault="00D930E7" w:rsidP="00A013D9">
      <w:pPr>
        <w:pStyle w:val="Subtitle"/>
        <w:spacing w:line="360" w:lineRule="auto"/>
        <w:ind w:left="360"/>
        <w:jc w:val="left"/>
        <w:rPr>
          <w:ins w:id="124" w:author="Chetan Kabra" w:date="2017-02-26T13:19:00Z"/>
          <w:rFonts w:ascii="Times New Roman" w:eastAsiaTheme="minorEastAsia" w:hAnsi="Times New Roman" w:cs="Times New Roman"/>
          <w:noProof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</w:rPr>
        <w:t>In this formulation yi and Xi has to be from p</w:t>
      </w:r>
      <w:r w:rsidR="002D3D84">
        <w:rPr>
          <w:rFonts w:ascii="Times New Roman" w:eastAsiaTheme="minorEastAsia" w:hAnsi="Times New Roman" w:cs="Times New Roman"/>
          <w:noProof/>
          <w:sz w:val="24"/>
        </w:rPr>
        <w:t>o</w:t>
      </w:r>
      <w:r>
        <w:rPr>
          <w:rFonts w:ascii="Times New Roman" w:eastAsiaTheme="minorEastAsia" w:hAnsi="Times New Roman" w:cs="Times New Roman"/>
          <w:noProof/>
          <w:sz w:val="24"/>
        </w:rPr>
        <w:t>sitive class to get the better results.</w:t>
      </w:r>
      <w:r w:rsidR="002D3D84">
        <w:rPr>
          <w:rFonts w:ascii="Times New Roman" w:eastAsiaTheme="minorEastAsia" w:hAnsi="Times New Roman" w:cs="Times New Roman"/>
          <w:noProof/>
          <w:sz w:val="24"/>
        </w:rPr>
        <w:t xml:space="preserve"> We give the value of data of positve class and calculate ‘b’.</w:t>
      </w:r>
    </w:p>
    <w:p w:rsidR="0085500B" w:rsidRDefault="0085500B" w:rsidP="00A013D9">
      <w:pPr>
        <w:pStyle w:val="Subtitle"/>
        <w:spacing w:line="360" w:lineRule="auto"/>
        <w:ind w:left="360"/>
        <w:jc w:val="left"/>
        <w:rPr>
          <w:ins w:id="125" w:author="Chetan Kabra" w:date="2017-02-26T13:19:00Z"/>
          <w:rFonts w:ascii="Times New Roman" w:eastAsiaTheme="minorEastAsia" w:hAnsi="Times New Roman" w:cs="Times New Roman"/>
          <w:noProof/>
          <w:sz w:val="24"/>
        </w:rPr>
      </w:pPr>
      <w:ins w:id="126" w:author="Chetan Kabra" w:date="2017-02-26T13:19:00Z">
        <w:r>
          <w:rPr>
            <w:rFonts w:ascii="Times New Roman" w:eastAsiaTheme="minorEastAsia" w:hAnsi="Times New Roman" w:cs="Times New Roman"/>
            <w:noProof/>
            <w:sz w:val="24"/>
          </w:rPr>
          <w:t>Average Accuracy : 88</w:t>
        </w:r>
      </w:ins>
      <w:ins w:id="127" w:author="Chetan Kabra" w:date="2017-02-26T13:20:00Z">
        <w:r w:rsidR="00AF51A9">
          <w:rPr>
            <w:rFonts w:ascii="Times New Roman" w:eastAsiaTheme="minorEastAsia" w:hAnsi="Times New Roman" w:cs="Times New Roman"/>
            <w:noProof/>
            <w:sz w:val="24"/>
          </w:rPr>
          <w:t>.15151</w:t>
        </w:r>
      </w:ins>
      <w:ins w:id="128" w:author="Chetan Kabra" w:date="2017-02-26T13:19:00Z">
        <w:r>
          <w:rPr>
            <w:rFonts w:ascii="Times New Roman" w:eastAsiaTheme="minorEastAsia" w:hAnsi="Times New Roman" w:cs="Times New Roman"/>
            <w:noProof/>
            <w:sz w:val="24"/>
          </w:rPr>
          <w:t xml:space="preserve"> %</w:t>
        </w:r>
      </w:ins>
    </w:p>
    <w:p w:rsidR="0085500B" w:rsidRDefault="0085500B" w:rsidP="00A013D9">
      <w:pPr>
        <w:pStyle w:val="Subtitle"/>
        <w:spacing w:line="360" w:lineRule="auto"/>
        <w:ind w:left="360"/>
        <w:jc w:val="left"/>
        <w:rPr>
          <w:ins w:id="129" w:author="Chetan Kabra" w:date="2017-02-26T13:19:00Z"/>
          <w:rFonts w:ascii="Times New Roman" w:eastAsiaTheme="minorEastAsia" w:hAnsi="Times New Roman" w:cs="Times New Roman"/>
          <w:noProof/>
          <w:sz w:val="24"/>
        </w:rPr>
      </w:pPr>
    </w:p>
    <w:p w:rsidR="0085500B" w:rsidRDefault="0085500B" w:rsidP="00A013D9">
      <w:pPr>
        <w:pStyle w:val="Subtitle"/>
        <w:spacing w:line="360" w:lineRule="auto"/>
        <w:ind w:left="360"/>
        <w:jc w:val="left"/>
        <w:rPr>
          <w:ins w:id="130" w:author="Chetan Kabra" w:date="2017-02-26T13:19:00Z"/>
          <w:rFonts w:ascii="Times New Roman" w:eastAsiaTheme="minorEastAsia" w:hAnsi="Times New Roman" w:cs="Times New Roman"/>
          <w:noProof/>
          <w:sz w:val="24"/>
        </w:rPr>
      </w:pPr>
    </w:p>
    <w:p w:rsidR="0085500B" w:rsidRDefault="0085500B" w:rsidP="00A013D9">
      <w:pPr>
        <w:pStyle w:val="Subtitle"/>
        <w:spacing w:line="360" w:lineRule="auto"/>
        <w:ind w:left="360"/>
        <w:jc w:val="left"/>
        <w:rPr>
          <w:ins w:id="131" w:author="Chetan Kabra" w:date="2017-02-26T13:19:00Z"/>
          <w:rFonts w:ascii="Times New Roman" w:eastAsiaTheme="minorEastAsia" w:hAnsi="Times New Roman" w:cs="Times New Roman"/>
          <w:noProof/>
          <w:sz w:val="24"/>
        </w:rPr>
      </w:pPr>
    </w:p>
    <w:p w:rsidR="0085500B" w:rsidRDefault="0085500B" w:rsidP="00A013D9">
      <w:pPr>
        <w:pStyle w:val="Subtitle"/>
        <w:spacing w:line="360" w:lineRule="auto"/>
        <w:ind w:left="360"/>
        <w:jc w:val="left"/>
        <w:rPr>
          <w:rFonts w:ascii="Times New Roman" w:eastAsiaTheme="minorEastAsia" w:hAnsi="Times New Roman" w:cs="Times New Roman"/>
          <w:noProof/>
          <w:sz w:val="24"/>
        </w:rPr>
      </w:pPr>
    </w:p>
    <w:p w:rsidR="002F1EC2" w:rsidRDefault="002F1EC2">
      <w:pPr>
        <w:pStyle w:val="Subtitle"/>
        <w:numPr>
          <w:ilvl w:val="0"/>
          <w:numId w:val="18"/>
        </w:numPr>
        <w:spacing w:after="0" w:line="360" w:lineRule="auto"/>
        <w:jc w:val="left"/>
        <w:rPr>
          <w:ins w:id="132" w:author="Chetan Kabra" w:date="2017-02-26T13:00:00Z"/>
          <w:rFonts w:ascii="Times New Roman" w:eastAsiaTheme="minorEastAsia" w:hAnsi="Times New Roman" w:cs="Times New Roman"/>
          <w:noProof/>
          <w:sz w:val="24"/>
        </w:rPr>
        <w:pPrChange w:id="133" w:author="Chetan Kabra" w:date="2017-02-26T13:20:00Z">
          <w:pPr>
            <w:pStyle w:val="Subtitle"/>
            <w:spacing w:line="360" w:lineRule="auto"/>
            <w:jc w:val="left"/>
          </w:pPr>
        </w:pPrChange>
      </w:pPr>
      <w:ins w:id="134" w:author="Chetan Kabra" w:date="2017-02-26T13:00:00Z">
        <w:r>
          <w:rPr>
            <w:rFonts w:ascii="Times New Roman" w:eastAsiaTheme="minorEastAsia" w:hAnsi="Times New Roman" w:cs="Times New Roman"/>
            <w:noProof/>
            <w:sz w:val="24"/>
          </w:rPr>
          <w:lastRenderedPageBreak/>
          <w:t>SVM RBF and Poly Kernel:</w:t>
        </w:r>
      </w:ins>
    </w:p>
    <w:p w:rsidR="002008C0" w:rsidRDefault="002F1EC2">
      <w:pPr>
        <w:pStyle w:val="Subtitle"/>
        <w:spacing w:after="0" w:line="360" w:lineRule="auto"/>
        <w:jc w:val="left"/>
        <w:rPr>
          <w:ins w:id="135" w:author="Chetan Kabra" w:date="2017-02-26T13:00:00Z"/>
          <w:rFonts w:ascii="Times New Roman" w:eastAsiaTheme="minorEastAsia" w:hAnsi="Times New Roman" w:cs="Times New Roman"/>
          <w:noProof/>
          <w:sz w:val="24"/>
        </w:rPr>
        <w:pPrChange w:id="136" w:author="Chetan Kabra" w:date="2017-02-26T13:20:00Z">
          <w:pPr>
            <w:pStyle w:val="Subtitle"/>
            <w:spacing w:line="360" w:lineRule="auto"/>
            <w:jc w:val="left"/>
          </w:pPr>
        </w:pPrChange>
      </w:pPr>
      <w:ins w:id="137" w:author="Chetan Kabra" w:date="2017-02-26T13:00:00Z">
        <w:r>
          <w:rPr>
            <w:rFonts w:ascii="Times New Roman" w:eastAsiaTheme="minorEastAsia" w:hAnsi="Times New Roman" w:cs="Times New Roman"/>
            <w:noProof/>
            <w:sz w:val="24"/>
          </w:rPr>
          <w:t xml:space="preserve">Used SVM RBF ad Poly </w:t>
        </w:r>
      </w:ins>
      <w:ins w:id="138" w:author="Chetan Kabra" w:date="2017-02-26T13:01:00Z">
        <w:r w:rsidR="002008C0">
          <w:rPr>
            <w:rFonts w:ascii="Times New Roman" w:eastAsiaTheme="minorEastAsia" w:hAnsi="Times New Roman" w:cs="Times New Roman"/>
            <w:noProof/>
            <w:sz w:val="24"/>
          </w:rPr>
          <w:t>libraries provided by Sklearn</w:t>
        </w:r>
      </w:ins>
    </w:p>
    <w:p w:rsidR="006275EB" w:rsidRDefault="00A2208D">
      <w:pPr>
        <w:pStyle w:val="Subtitle"/>
        <w:spacing w:after="0" w:line="360" w:lineRule="auto"/>
        <w:jc w:val="left"/>
        <w:rPr>
          <w:ins w:id="139" w:author="Chetan Kabra" w:date="2017-02-26T13:31:00Z"/>
          <w:rFonts w:ascii="Times New Roman" w:eastAsiaTheme="minorEastAsia" w:hAnsi="Times New Roman" w:cs="Times New Roman"/>
          <w:noProof/>
          <w:sz w:val="24"/>
        </w:rPr>
        <w:pPrChange w:id="140" w:author="Chetan Kabra" w:date="2017-02-26T13:20:00Z">
          <w:pPr>
            <w:pStyle w:val="Subtitle"/>
            <w:spacing w:line="360" w:lineRule="auto"/>
            <w:jc w:val="left"/>
          </w:pPr>
        </w:pPrChange>
      </w:pPr>
      <w:r>
        <w:rPr>
          <w:rFonts w:ascii="Times New Roman" w:eastAsiaTheme="minorEastAsia" w:hAnsi="Times New Roman" w:cs="Times New Roman"/>
          <w:noProof/>
          <w:sz w:val="24"/>
        </w:rPr>
        <w:t xml:space="preserve">Moving forward with my experiment used SVM </w:t>
      </w:r>
      <w:r w:rsidR="00204B1B">
        <w:rPr>
          <w:rFonts w:ascii="Times New Roman" w:eastAsiaTheme="minorEastAsia" w:hAnsi="Times New Roman" w:cs="Times New Roman"/>
          <w:noProof/>
          <w:sz w:val="24"/>
        </w:rPr>
        <w:t>used GridSearchcv to find the best kernel and other tunning parameter to enhance my classifier.</w:t>
      </w:r>
    </w:p>
    <w:p w:rsidR="003016F4" w:rsidRDefault="003016F4">
      <w:pPr>
        <w:pStyle w:val="Subtitle"/>
        <w:spacing w:after="0" w:line="360" w:lineRule="auto"/>
        <w:jc w:val="left"/>
        <w:rPr>
          <w:ins w:id="141" w:author="Chetan Kabra" w:date="2017-02-26T13:00:00Z"/>
          <w:rFonts w:ascii="Times New Roman" w:eastAsiaTheme="minorEastAsia" w:hAnsi="Times New Roman" w:cs="Times New Roman"/>
          <w:noProof/>
          <w:sz w:val="24"/>
        </w:rPr>
        <w:pPrChange w:id="142" w:author="Chetan Kabra" w:date="2017-02-26T13:20:00Z">
          <w:pPr>
            <w:pStyle w:val="Subtitle"/>
            <w:spacing w:line="360" w:lineRule="auto"/>
            <w:jc w:val="left"/>
          </w:pPr>
        </w:pPrChange>
      </w:pPr>
      <w:ins w:id="143" w:author="Chetan Kabra" w:date="2017-02-26T13:31:00Z">
        <w:r>
          <w:rPr>
            <w:rFonts w:ascii="Times New Roman" w:eastAsiaTheme="minorEastAsia" w:hAnsi="Times New Roman" w:cs="Times New Roman"/>
            <w:noProof/>
            <w:sz w:val="24"/>
          </w:rPr>
          <w:t>Note: chose class weight {1:1.2} because due to skewed classes in the training dataset</w:t>
        </w:r>
      </w:ins>
    </w:p>
    <w:p w:rsidR="002F1EC2" w:rsidDel="002F1EC2" w:rsidRDefault="002F1EC2">
      <w:pPr>
        <w:pStyle w:val="Subtitle"/>
        <w:spacing w:after="0" w:line="360" w:lineRule="auto"/>
        <w:jc w:val="left"/>
        <w:rPr>
          <w:del w:id="144" w:author="Chetan Kabra" w:date="2017-02-26T13:00:00Z"/>
          <w:rFonts w:ascii="Times New Roman" w:eastAsiaTheme="minorEastAsia" w:hAnsi="Times New Roman" w:cs="Times New Roman"/>
          <w:noProof/>
          <w:sz w:val="24"/>
        </w:rPr>
        <w:pPrChange w:id="145" w:author="Chetan Kabra" w:date="2017-02-26T13:20:00Z">
          <w:pPr>
            <w:pStyle w:val="Subtitle"/>
            <w:spacing w:line="360" w:lineRule="auto"/>
            <w:jc w:val="left"/>
          </w:pPr>
        </w:pPrChange>
      </w:pPr>
    </w:p>
    <w:p w:rsidR="00204B1B" w:rsidRDefault="00204B1B" w:rsidP="000A0B67">
      <w:pPr>
        <w:pStyle w:val="Subtitle"/>
        <w:spacing w:after="0" w:line="360" w:lineRule="auto"/>
        <w:jc w:val="left"/>
        <w:rPr>
          <w:rFonts w:ascii="Times New Roman" w:eastAsiaTheme="minorEastAsia" w:hAnsi="Times New Roman" w:cs="Times New Roman"/>
          <w:noProof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</w:rPr>
        <w:t>Used below tunning parameters:</w:t>
      </w:r>
    </w:p>
    <w:p w:rsidR="00204B1B" w:rsidRDefault="00204B1B">
      <w:pPr>
        <w:pStyle w:val="Subtitle"/>
        <w:spacing w:after="0" w:line="360" w:lineRule="auto"/>
        <w:jc w:val="left"/>
        <w:rPr>
          <w:rFonts w:ascii="Times New Roman" w:eastAsiaTheme="minorEastAsia" w:hAnsi="Times New Roman" w:cs="Times New Roman"/>
          <w:noProof/>
          <w:sz w:val="24"/>
        </w:rPr>
        <w:pPrChange w:id="146" w:author="Chetan Kabra" w:date="2017-02-26T13:20:00Z">
          <w:pPr>
            <w:pStyle w:val="Subtitle"/>
            <w:spacing w:after="0" w:line="360" w:lineRule="auto"/>
          </w:pPr>
        </w:pPrChange>
      </w:pPr>
      <w:r w:rsidRPr="00204B1B">
        <w:rPr>
          <w:rFonts w:ascii="Times New Roman" w:eastAsiaTheme="minorEastAsia" w:hAnsi="Times New Roman" w:cs="Times New Roman"/>
          <w:b/>
          <w:noProof/>
          <w:sz w:val="24"/>
        </w:rPr>
        <w:t xml:space="preserve">  tuned_parameters</w:t>
      </w:r>
      <w:r w:rsidRPr="00204B1B">
        <w:rPr>
          <w:rFonts w:ascii="Times New Roman" w:eastAsiaTheme="minorEastAsia" w:hAnsi="Times New Roman" w:cs="Times New Roman"/>
          <w:noProof/>
          <w:sz w:val="24"/>
        </w:rPr>
        <w:t xml:space="preserve"> = [</w:t>
      </w:r>
    </w:p>
    <w:p w:rsidR="00204B1B" w:rsidRDefault="00204B1B">
      <w:pPr>
        <w:pStyle w:val="Subtitle"/>
        <w:spacing w:after="0" w:line="360" w:lineRule="auto"/>
        <w:jc w:val="left"/>
        <w:rPr>
          <w:ins w:id="147" w:author="Chetan Kabra" w:date="2017-02-26T12:59:00Z"/>
          <w:rFonts w:ascii="Times New Roman" w:eastAsiaTheme="minorEastAsia" w:hAnsi="Times New Roman" w:cs="Times New Roman"/>
          <w:noProof/>
          <w:sz w:val="24"/>
        </w:rPr>
        <w:pPrChange w:id="148" w:author="Chetan Kabra" w:date="2017-02-26T13:20:00Z">
          <w:pPr>
            <w:pStyle w:val="Subtitle"/>
            <w:spacing w:after="0" w:line="360" w:lineRule="auto"/>
          </w:pPr>
        </w:pPrChange>
      </w:pPr>
      <w:r w:rsidRPr="00204B1B">
        <w:rPr>
          <w:rFonts w:ascii="Times New Roman" w:eastAsiaTheme="minorEastAsia" w:hAnsi="Times New Roman" w:cs="Times New Roman"/>
          <w:noProof/>
          <w:sz w:val="24"/>
        </w:rPr>
        <w:t xml:space="preserve">{'kernel' : ['rbf'], 'gamma': [0.1, 1e-2], 'C': [10, 100], 'class_weight': [{1:1.0145294978059483},{1:1}]},         </w:t>
      </w:r>
    </w:p>
    <w:p w:rsidR="00204B1B" w:rsidDel="00105F21" w:rsidRDefault="00204B1B">
      <w:pPr>
        <w:pStyle w:val="Subtitle"/>
        <w:spacing w:after="0"/>
        <w:jc w:val="left"/>
        <w:rPr>
          <w:del w:id="149" w:author="Chetan Kabra" w:date="2017-02-26T13:20:00Z"/>
          <w:rFonts w:ascii="Times New Roman" w:eastAsiaTheme="minorEastAsia" w:hAnsi="Times New Roman" w:cs="Times New Roman"/>
          <w:noProof/>
          <w:sz w:val="24"/>
        </w:rPr>
        <w:pPrChange w:id="150" w:author="Chetan Kabra" w:date="2017-02-26T13:20:00Z">
          <w:pPr>
            <w:pStyle w:val="Subtitle"/>
            <w:spacing w:line="360" w:lineRule="auto"/>
            <w:jc w:val="both"/>
          </w:pPr>
        </w:pPrChange>
      </w:pPr>
      <w:del w:id="151" w:author="Chetan Kabra" w:date="2017-02-26T12:59:00Z">
        <w:r w:rsidRPr="00204B1B" w:rsidDel="00204B1B">
          <w:rPr>
            <w:rFonts w:ascii="Times New Roman" w:eastAsiaTheme="minorEastAsia" w:hAnsi="Times New Roman" w:cs="Times New Roman"/>
            <w:noProof/>
            <w:sz w:val="24"/>
          </w:rPr>
          <w:delText xml:space="preserve">         </w:delText>
        </w:r>
      </w:del>
      <w:r w:rsidRPr="00204B1B">
        <w:rPr>
          <w:rFonts w:ascii="Times New Roman" w:eastAsiaTheme="minorEastAsia" w:hAnsi="Times New Roman" w:cs="Times New Roman"/>
          <w:noProof/>
          <w:sz w:val="24"/>
        </w:rPr>
        <w:t>{'kernel' : ['poly'], 'degree' : [5, 9], 'C' : [1, 10,100], 'class_weight': [{1:1.0145294978059483}],{1:1}}]</w:t>
      </w:r>
    </w:p>
    <w:p w:rsidR="00105F21" w:rsidRDefault="00105F21">
      <w:pPr>
        <w:pStyle w:val="Subtitle"/>
        <w:spacing w:after="0"/>
        <w:jc w:val="left"/>
        <w:rPr>
          <w:ins w:id="152" w:author="Chetan Kabra" w:date="2017-02-26T13:21:00Z"/>
          <w:rFonts w:ascii="Times New Roman" w:eastAsiaTheme="minorEastAsia" w:hAnsi="Times New Roman" w:cs="Times New Roman"/>
          <w:noProof/>
          <w:sz w:val="24"/>
        </w:rPr>
        <w:pPrChange w:id="153" w:author="Chetan Kabra" w:date="2017-02-26T13:20:00Z">
          <w:pPr>
            <w:pStyle w:val="Subtitle"/>
            <w:spacing w:after="0" w:line="360" w:lineRule="auto"/>
          </w:pPr>
        </w:pPrChange>
      </w:pPr>
    </w:p>
    <w:p w:rsidR="0092155C" w:rsidRDefault="0092155C">
      <w:pPr>
        <w:pStyle w:val="Subtitle"/>
        <w:spacing w:after="0"/>
        <w:jc w:val="left"/>
        <w:rPr>
          <w:ins w:id="154" w:author="Chetan Kabra" w:date="2017-02-26T13:08:00Z"/>
          <w:rFonts w:ascii="Times New Roman" w:eastAsiaTheme="minorEastAsia" w:hAnsi="Times New Roman" w:cs="Times New Roman"/>
          <w:noProof/>
          <w:sz w:val="24"/>
        </w:rPr>
        <w:pPrChange w:id="155" w:author="Chetan Kabra" w:date="2017-02-26T13:20:00Z">
          <w:pPr>
            <w:pStyle w:val="Subtitle"/>
            <w:spacing w:line="360" w:lineRule="auto"/>
            <w:jc w:val="both"/>
          </w:pPr>
        </w:pPrChange>
      </w:pPr>
    </w:p>
    <w:p w:rsidR="002F1EC2" w:rsidRDefault="002008C0">
      <w:pPr>
        <w:pStyle w:val="Subtitle"/>
        <w:spacing w:after="120"/>
        <w:jc w:val="both"/>
        <w:rPr>
          <w:ins w:id="156" w:author="Chetan Kabra" w:date="2017-02-26T13:02:00Z"/>
          <w:rFonts w:ascii="Times New Roman" w:eastAsiaTheme="minorEastAsia" w:hAnsi="Times New Roman" w:cs="Times New Roman"/>
          <w:noProof/>
          <w:sz w:val="24"/>
        </w:rPr>
        <w:pPrChange w:id="157" w:author="Chetan Kabra" w:date="2017-02-26T13:21:00Z">
          <w:pPr>
            <w:pStyle w:val="Subtitle"/>
            <w:spacing w:line="360" w:lineRule="auto"/>
            <w:jc w:val="both"/>
          </w:pPr>
        </w:pPrChange>
      </w:pPr>
      <w:ins w:id="158" w:author="Chetan Kabra" w:date="2017-02-26T13:02:00Z">
        <w:r>
          <w:rPr>
            <w:rFonts w:ascii="Times New Roman" w:eastAsiaTheme="minorEastAsia" w:hAnsi="Times New Roman" w:cs="Times New Roman"/>
            <w:noProof/>
            <w:sz w:val="24"/>
          </w:rPr>
          <w:t>Average Accuracy :</w:t>
        </w:r>
        <w:r w:rsidRPr="002008C0">
          <w:t xml:space="preserve"> </w:t>
        </w:r>
        <w:r w:rsidRPr="002008C0">
          <w:rPr>
            <w:rFonts w:ascii="Times New Roman" w:eastAsiaTheme="minorEastAsia" w:hAnsi="Times New Roman" w:cs="Times New Roman"/>
            <w:noProof/>
            <w:sz w:val="24"/>
          </w:rPr>
          <w:t>93.6368038741</w:t>
        </w:r>
        <w:r>
          <w:rPr>
            <w:rFonts w:ascii="Times New Roman" w:eastAsiaTheme="minorEastAsia" w:hAnsi="Times New Roman" w:cs="Times New Roman"/>
            <w:noProof/>
            <w:sz w:val="24"/>
          </w:rPr>
          <w:t xml:space="preserve"> %</w:t>
        </w:r>
      </w:ins>
    </w:p>
    <w:p w:rsidR="0092155C" w:rsidRDefault="0092155C">
      <w:pPr>
        <w:pStyle w:val="Subtitle"/>
        <w:spacing w:after="120"/>
        <w:jc w:val="both"/>
        <w:rPr>
          <w:ins w:id="159" w:author="Chetan Kabra" w:date="2017-02-26T13:08:00Z"/>
          <w:rFonts w:ascii="Times New Roman" w:eastAsiaTheme="minorEastAsia" w:hAnsi="Times New Roman" w:cs="Times New Roman"/>
          <w:noProof/>
          <w:sz w:val="24"/>
        </w:rPr>
        <w:pPrChange w:id="160" w:author="Chetan Kabra" w:date="2017-02-26T13:21:00Z">
          <w:pPr>
            <w:pStyle w:val="Subtitle"/>
            <w:spacing w:line="360" w:lineRule="auto"/>
            <w:jc w:val="both"/>
          </w:pPr>
        </w:pPrChange>
      </w:pPr>
      <w:ins w:id="161" w:author="Chetan Kabra" w:date="2017-02-26T13:13:00Z">
        <w:r>
          <w:rPr>
            <w:rFonts w:ascii="Times New Roman" w:eastAsiaTheme="minorEastAsia" w:hAnsi="Times New Roman" w:cs="Times New Roman"/>
            <w:noProof/>
            <w:sz w:val="24"/>
          </w:rPr>
          <w:t xml:space="preserve">Average </w:t>
        </w:r>
      </w:ins>
      <w:ins w:id="162" w:author="Chetan Kabra" w:date="2017-02-26T13:08:00Z">
        <w:r>
          <w:rPr>
            <w:rFonts w:ascii="Times New Roman" w:eastAsiaTheme="minorEastAsia" w:hAnsi="Times New Roman" w:cs="Times New Roman"/>
            <w:noProof/>
            <w:sz w:val="24"/>
          </w:rPr>
          <w:t>Confusion Matrix :</w:t>
        </w:r>
      </w:ins>
    </w:p>
    <w:tbl>
      <w:tblPr>
        <w:tblStyle w:val="ListTable3-Accent1"/>
        <w:tblW w:w="9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63" w:author="Chetan Kabra" w:date="2017-02-26T13:15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3127"/>
        <w:gridCol w:w="3128"/>
        <w:gridCol w:w="3128"/>
        <w:tblGridChange w:id="164">
          <w:tblGrid>
            <w:gridCol w:w="3116"/>
            <w:gridCol w:w="3117"/>
            <w:gridCol w:w="3117"/>
          </w:tblGrid>
        </w:tblGridChange>
      </w:tblGrid>
      <w:tr w:rsidR="0092155C" w:rsidTr="00773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  <w:ins w:id="165" w:author="Chetan Kabra" w:date="2017-02-26T13:09:00Z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27" w:type="dxa"/>
            <w:tcBorders>
              <w:bottom w:val="none" w:sz="0" w:space="0" w:color="auto"/>
              <w:right w:val="none" w:sz="0" w:space="0" w:color="auto"/>
            </w:tcBorders>
            <w:tcPrChange w:id="166" w:author="Chetan Kabra" w:date="2017-02-26T13:15:00Z">
              <w:tcPr>
                <w:tcW w:w="3116" w:type="dxa"/>
              </w:tcPr>
            </w:tcPrChange>
          </w:tcPr>
          <w:p w:rsidR="0092155C" w:rsidRDefault="0092155C" w:rsidP="00117C8F">
            <w:pPr>
              <w:pStyle w:val="Subtitle"/>
              <w:spacing w:line="360" w:lineRule="auto"/>
              <w:jc w:val="both"/>
              <w:cnfStyle w:val="101000000100" w:firstRow="1" w:lastRow="0" w:firstColumn="1" w:lastColumn="0" w:oddVBand="0" w:evenVBand="0" w:oddHBand="0" w:evenHBand="0" w:firstRowFirstColumn="1" w:firstRowLastColumn="0" w:lastRowFirstColumn="0" w:lastRowLastColumn="0"/>
              <w:rPr>
                <w:ins w:id="167" w:author="Chetan Kabra" w:date="2017-02-26T13:09:00Z"/>
                <w:rFonts w:ascii="Times New Roman" w:eastAsiaTheme="minorEastAsia" w:hAnsi="Times New Roman" w:cs="Times New Roman"/>
                <w:noProof/>
                <w:sz w:val="24"/>
              </w:rPr>
            </w:pPr>
          </w:p>
        </w:tc>
        <w:tc>
          <w:tcPr>
            <w:tcW w:w="3128" w:type="dxa"/>
            <w:tcPrChange w:id="168" w:author="Chetan Kabra" w:date="2017-02-26T13:15:00Z">
              <w:tcPr>
                <w:tcW w:w="3117" w:type="dxa"/>
              </w:tcPr>
            </w:tcPrChange>
          </w:tcPr>
          <w:p w:rsidR="0092155C" w:rsidRDefault="0092155C">
            <w:pPr>
              <w:pStyle w:val="Subtitle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69" w:author="Chetan Kabra" w:date="2017-02-26T13:12:00Z"/>
                <w:rFonts w:ascii="Times New Roman" w:eastAsiaTheme="minorEastAsia" w:hAnsi="Times New Roman" w:cs="Times New Roman"/>
                <w:noProof/>
                <w:sz w:val="24"/>
              </w:rPr>
              <w:pPrChange w:id="170" w:author="Chetan Kabra" w:date="2017-02-26T13:12:00Z">
                <w:pPr>
                  <w:pStyle w:val="Subtitle"/>
                  <w:spacing w:line="360" w:lineRule="auto"/>
                  <w:jc w:val="both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71" w:author="Chetan Kabra" w:date="2017-02-26T13:10:00Z">
              <w:r>
                <w:rPr>
                  <w:rFonts w:ascii="Times New Roman" w:eastAsiaTheme="minorEastAsia" w:hAnsi="Times New Roman" w:cs="Times New Roman"/>
                  <w:noProof/>
                  <w:sz w:val="24"/>
                </w:rPr>
                <w:t>Predicted Zero</w:t>
              </w:r>
            </w:ins>
          </w:p>
          <w:p w:rsidR="0092155C" w:rsidRDefault="0092155C">
            <w:pPr>
              <w:pStyle w:val="Subtitle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72" w:author="Chetan Kabra" w:date="2017-02-26T13:09:00Z"/>
                <w:rFonts w:ascii="Times New Roman" w:eastAsiaTheme="minorEastAsia" w:hAnsi="Times New Roman" w:cs="Times New Roman"/>
                <w:noProof/>
                <w:sz w:val="24"/>
              </w:rPr>
              <w:pPrChange w:id="173" w:author="Chetan Kabra" w:date="2017-02-26T13:12:00Z">
                <w:pPr>
                  <w:pStyle w:val="Subtitle"/>
                  <w:spacing w:line="360" w:lineRule="auto"/>
                  <w:jc w:val="both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74" w:author="Chetan Kabra" w:date="2017-02-26T13:12:00Z">
              <w:r>
                <w:rPr>
                  <w:rFonts w:ascii="Times New Roman" w:eastAsiaTheme="minorEastAsia" w:hAnsi="Times New Roman" w:cs="Times New Roman"/>
                  <w:noProof/>
                  <w:sz w:val="24"/>
                </w:rPr>
                <w:t>( Pad)</w:t>
              </w:r>
            </w:ins>
          </w:p>
        </w:tc>
        <w:tc>
          <w:tcPr>
            <w:tcW w:w="3128" w:type="dxa"/>
            <w:tcPrChange w:id="175" w:author="Chetan Kabra" w:date="2017-02-26T13:15:00Z">
              <w:tcPr>
                <w:tcW w:w="3117" w:type="dxa"/>
              </w:tcPr>
            </w:tcPrChange>
          </w:tcPr>
          <w:p w:rsidR="0092155C" w:rsidRDefault="0092155C">
            <w:pPr>
              <w:pStyle w:val="Subtitle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76" w:author="Chetan Kabra" w:date="2017-02-26T13:12:00Z"/>
                <w:rFonts w:ascii="Times New Roman" w:eastAsiaTheme="minorEastAsia" w:hAnsi="Times New Roman" w:cs="Times New Roman"/>
                <w:noProof/>
                <w:sz w:val="24"/>
              </w:rPr>
              <w:pPrChange w:id="177" w:author="Chetan Kabra" w:date="2017-02-26T13:12:00Z">
                <w:pPr>
                  <w:pStyle w:val="Subtitle"/>
                  <w:spacing w:line="360" w:lineRule="auto"/>
                  <w:jc w:val="both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78" w:author="Chetan Kabra" w:date="2017-02-26T13:10:00Z">
              <w:r>
                <w:rPr>
                  <w:rFonts w:ascii="Times New Roman" w:eastAsiaTheme="minorEastAsia" w:hAnsi="Times New Roman" w:cs="Times New Roman"/>
                  <w:noProof/>
                  <w:sz w:val="24"/>
                </w:rPr>
                <w:t>Predicted One</w:t>
              </w:r>
            </w:ins>
          </w:p>
          <w:p w:rsidR="0092155C" w:rsidRDefault="0092155C">
            <w:pPr>
              <w:pStyle w:val="Subtitle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79" w:author="Chetan Kabra" w:date="2017-02-26T13:09:00Z"/>
                <w:rFonts w:ascii="Times New Roman" w:eastAsiaTheme="minorEastAsia" w:hAnsi="Times New Roman" w:cs="Times New Roman"/>
                <w:noProof/>
                <w:sz w:val="24"/>
              </w:rPr>
              <w:pPrChange w:id="180" w:author="Chetan Kabra" w:date="2017-02-26T13:12:00Z">
                <w:pPr>
                  <w:pStyle w:val="Subtitle"/>
                  <w:spacing w:line="360" w:lineRule="auto"/>
                  <w:jc w:val="both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81" w:author="Chetan Kabra" w:date="2017-02-26T13:12:00Z">
              <w:r>
                <w:rPr>
                  <w:rFonts w:ascii="Times New Roman" w:eastAsiaTheme="minorEastAsia" w:hAnsi="Times New Roman" w:cs="Times New Roman"/>
                  <w:noProof/>
                  <w:sz w:val="24"/>
                </w:rPr>
                <w:t>(Knuckle)</w:t>
              </w:r>
            </w:ins>
          </w:p>
        </w:tc>
      </w:tr>
      <w:tr w:rsidR="0092155C" w:rsidTr="00773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  <w:ins w:id="182" w:author="Chetan Kabra" w:date="2017-02-26T13:0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tcPrChange w:id="183" w:author="Chetan Kabra" w:date="2017-02-26T13:15:00Z">
              <w:tcPr>
                <w:tcW w:w="3116" w:type="dxa"/>
              </w:tcPr>
            </w:tcPrChange>
          </w:tcPr>
          <w:p w:rsidR="0092155C" w:rsidRDefault="0092155C" w:rsidP="00117C8F">
            <w:pPr>
              <w:pStyle w:val="Subtitle"/>
              <w:spacing w:line="360" w:lineRule="auto"/>
              <w:jc w:val="both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84" w:author="Chetan Kabra" w:date="2017-02-26T13:09:00Z"/>
                <w:rFonts w:ascii="Times New Roman" w:eastAsiaTheme="minorEastAsia" w:hAnsi="Times New Roman" w:cs="Times New Roman"/>
                <w:noProof/>
                <w:sz w:val="24"/>
              </w:rPr>
            </w:pPr>
            <w:ins w:id="185" w:author="Chetan Kabra" w:date="2017-02-26T13:09:00Z">
              <w:r>
                <w:rPr>
                  <w:rFonts w:ascii="Times New Roman" w:eastAsiaTheme="minorEastAsia" w:hAnsi="Times New Roman" w:cs="Times New Roman"/>
                  <w:noProof/>
                  <w:sz w:val="24"/>
                </w:rPr>
                <w:t xml:space="preserve"> Actual Class 0</w:t>
              </w:r>
            </w:ins>
            <w:ins w:id="186" w:author="Chetan Kabra" w:date="2017-02-26T13:11:00Z">
              <w:r>
                <w:rPr>
                  <w:rFonts w:ascii="Times New Roman" w:eastAsiaTheme="minorEastAsia" w:hAnsi="Times New Roman" w:cs="Times New Roman"/>
                  <w:noProof/>
                  <w:sz w:val="24"/>
                </w:rPr>
                <w:t xml:space="preserve"> (</w:t>
              </w:r>
            </w:ins>
            <w:ins w:id="187" w:author="Chetan Kabra" w:date="2017-02-26T13:12:00Z">
              <w:r>
                <w:rPr>
                  <w:rFonts w:ascii="Times New Roman" w:eastAsiaTheme="minorEastAsia" w:hAnsi="Times New Roman" w:cs="Times New Roman"/>
                  <w:noProof/>
                  <w:sz w:val="24"/>
                </w:rPr>
                <w:t>Pad)</w:t>
              </w:r>
            </w:ins>
          </w:p>
        </w:tc>
        <w:tc>
          <w:tcPr>
            <w:tcW w:w="3128" w:type="dxa"/>
            <w:tcBorders>
              <w:top w:val="none" w:sz="0" w:space="0" w:color="auto"/>
              <w:bottom w:val="none" w:sz="0" w:space="0" w:color="auto"/>
            </w:tcBorders>
            <w:tcPrChange w:id="188" w:author="Chetan Kabra" w:date="2017-02-26T13:15:00Z">
              <w:tcPr>
                <w:tcW w:w="3117" w:type="dxa"/>
              </w:tcPr>
            </w:tcPrChange>
          </w:tcPr>
          <w:p w:rsidR="0092155C" w:rsidRDefault="0092155C">
            <w:pPr>
              <w:pStyle w:val="Subtitl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9" w:author="Chetan Kabra" w:date="2017-02-26T13:09:00Z"/>
                <w:rFonts w:ascii="Times New Roman" w:eastAsiaTheme="minorEastAsia" w:hAnsi="Times New Roman" w:cs="Times New Roman"/>
                <w:noProof/>
                <w:sz w:val="24"/>
              </w:rPr>
              <w:pPrChange w:id="190" w:author="Chetan Kabra" w:date="2017-02-26T13:11:00Z">
                <w:pPr>
                  <w:pStyle w:val="Subtitle"/>
                  <w:spacing w:line="360" w:lineRule="auto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91" w:author="Chetan Kabra" w:date="2017-02-26T13:11:00Z">
              <w:r>
                <w:rPr>
                  <w:rFonts w:ascii="Times New Roman" w:eastAsiaTheme="minorEastAsia" w:hAnsi="Times New Roman" w:cs="Times New Roman"/>
                  <w:noProof/>
                  <w:sz w:val="24"/>
                </w:rPr>
                <w:t>994</w:t>
              </w:r>
            </w:ins>
          </w:p>
        </w:tc>
        <w:tc>
          <w:tcPr>
            <w:tcW w:w="3128" w:type="dxa"/>
            <w:tcBorders>
              <w:top w:val="none" w:sz="0" w:space="0" w:color="auto"/>
              <w:bottom w:val="none" w:sz="0" w:space="0" w:color="auto"/>
            </w:tcBorders>
            <w:tcPrChange w:id="192" w:author="Chetan Kabra" w:date="2017-02-26T13:15:00Z">
              <w:tcPr>
                <w:tcW w:w="3117" w:type="dxa"/>
              </w:tcPr>
            </w:tcPrChange>
          </w:tcPr>
          <w:p w:rsidR="0092155C" w:rsidRDefault="0092155C">
            <w:pPr>
              <w:pStyle w:val="Subtitl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93" w:author="Chetan Kabra" w:date="2017-02-26T13:09:00Z"/>
                <w:rFonts w:ascii="Times New Roman" w:eastAsiaTheme="minorEastAsia" w:hAnsi="Times New Roman" w:cs="Times New Roman"/>
                <w:noProof/>
                <w:sz w:val="24"/>
              </w:rPr>
              <w:pPrChange w:id="194" w:author="Chetan Kabra" w:date="2017-02-26T13:11:00Z">
                <w:pPr>
                  <w:pStyle w:val="Subtitle"/>
                  <w:spacing w:line="360" w:lineRule="auto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95" w:author="Chetan Kabra" w:date="2017-02-26T13:11:00Z">
              <w:r>
                <w:rPr>
                  <w:rFonts w:ascii="Times New Roman" w:eastAsiaTheme="minorEastAsia" w:hAnsi="Times New Roman" w:cs="Times New Roman"/>
                  <w:noProof/>
                  <w:sz w:val="24"/>
                </w:rPr>
                <w:t>99</w:t>
              </w:r>
            </w:ins>
          </w:p>
        </w:tc>
      </w:tr>
      <w:tr w:rsidR="0092155C" w:rsidTr="007735B4">
        <w:trPr>
          <w:trHeight w:val="777"/>
          <w:ins w:id="196" w:author="Chetan Kabra" w:date="2017-02-26T13:0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7" w:type="dxa"/>
            <w:tcBorders>
              <w:right w:val="none" w:sz="0" w:space="0" w:color="auto"/>
            </w:tcBorders>
            <w:tcPrChange w:id="197" w:author="Chetan Kabra" w:date="2017-02-26T13:15:00Z">
              <w:tcPr>
                <w:tcW w:w="3116" w:type="dxa"/>
              </w:tcPr>
            </w:tcPrChange>
          </w:tcPr>
          <w:p w:rsidR="0092155C" w:rsidRDefault="0092155C" w:rsidP="00117C8F">
            <w:pPr>
              <w:pStyle w:val="Subtitle"/>
              <w:spacing w:line="360" w:lineRule="auto"/>
              <w:jc w:val="both"/>
              <w:rPr>
                <w:ins w:id="198" w:author="Chetan Kabra" w:date="2017-02-26T13:09:00Z"/>
                <w:rFonts w:ascii="Times New Roman" w:eastAsiaTheme="minorEastAsia" w:hAnsi="Times New Roman" w:cs="Times New Roman"/>
                <w:noProof/>
                <w:sz w:val="24"/>
              </w:rPr>
            </w:pPr>
            <w:ins w:id="199" w:author="Chetan Kabra" w:date="2017-02-26T13:09:00Z">
              <w:r>
                <w:rPr>
                  <w:rFonts w:ascii="Times New Roman" w:eastAsiaTheme="minorEastAsia" w:hAnsi="Times New Roman" w:cs="Times New Roman"/>
                  <w:noProof/>
                  <w:sz w:val="24"/>
                </w:rPr>
                <w:t>Actual  Class 1</w:t>
              </w:r>
            </w:ins>
            <w:ins w:id="200" w:author="Chetan Kabra" w:date="2017-02-26T13:12:00Z">
              <w:r>
                <w:rPr>
                  <w:rFonts w:ascii="Times New Roman" w:eastAsiaTheme="minorEastAsia" w:hAnsi="Times New Roman" w:cs="Times New Roman"/>
                  <w:noProof/>
                  <w:sz w:val="24"/>
                </w:rPr>
                <w:t xml:space="preserve"> (Knuckle)</w:t>
              </w:r>
            </w:ins>
          </w:p>
        </w:tc>
        <w:tc>
          <w:tcPr>
            <w:tcW w:w="3128" w:type="dxa"/>
            <w:tcPrChange w:id="201" w:author="Chetan Kabra" w:date="2017-02-26T13:15:00Z">
              <w:tcPr>
                <w:tcW w:w="3117" w:type="dxa"/>
              </w:tcPr>
            </w:tcPrChange>
          </w:tcPr>
          <w:p w:rsidR="0092155C" w:rsidRDefault="0092155C">
            <w:pPr>
              <w:pStyle w:val="Subtitl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2" w:author="Chetan Kabra" w:date="2017-02-26T13:09:00Z"/>
                <w:rFonts w:ascii="Times New Roman" w:eastAsiaTheme="minorEastAsia" w:hAnsi="Times New Roman" w:cs="Times New Roman"/>
                <w:noProof/>
                <w:sz w:val="24"/>
              </w:rPr>
              <w:pPrChange w:id="203" w:author="Chetan Kabra" w:date="2017-02-26T13:11:00Z">
                <w:pPr>
                  <w:pStyle w:val="Subtitle"/>
                  <w:spacing w:line="360" w:lineRule="auto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04" w:author="Chetan Kabra" w:date="2017-02-26T13:11:00Z">
              <w:r>
                <w:rPr>
                  <w:rFonts w:ascii="Times New Roman" w:eastAsiaTheme="minorEastAsia" w:hAnsi="Times New Roman" w:cs="Times New Roman"/>
                  <w:noProof/>
                  <w:sz w:val="24"/>
                </w:rPr>
                <w:t>44</w:t>
              </w:r>
            </w:ins>
          </w:p>
        </w:tc>
        <w:tc>
          <w:tcPr>
            <w:tcW w:w="3128" w:type="dxa"/>
            <w:tcPrChange w:id="205" w:author="Chetan Kabra" w:date="2017-02-26T13:15:00Z">
              <w:tcPr>
                <w:tcW w:w="3117" w:type="dxa"/>
              </w:tcPr>
            </w:tcPrChange>
          </w:tcPr>
          <w:p w:rsidR="0092155C" w:rsidRDefault="0092155C">
            <w:pPr>
              <w:pStyle w:val="Subtitl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6" w:author="Chetan Kabra" w:date="2017-02-26T13:09:00Z"/>
                <w:rFonts w:ascii="Times New Roman" w:eastAsiaTheme="minorEastAsia" w:hAnsi="Times New Roman" w:cs="Times New Roman"/>
                <w:noProof/>
                <w:sz w:val="24"/>
              </w:rPr>
              <w:pPrChange w:id="207" w:author="Chetan Kabra" w:date="2017-02-26T13:11:00Z">
                <w:pPr>
                  <w:pStyle w:val="Subtitle"/>
                  <w:spacing w:line="360" w:lineRule="auto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08" w:author="Chetan Kabra" w:date="2017-02-26T13:11:00Z">
              <w:r>
                <w:rPr>
                  <w:rFonts w:ascii="Times New Roman" w:eastAsiaTheme="minorEastAsia" w:hAnsi="Times New Roman" w:cs="Times New Roman"/>
                  <w:noProof/>
                  <w:sz w:val="24"/>
                </w:rPr>
                <w:t>928</w:t>
              </w:r>
            </w:ins>
          </w:p>
        </w:tc>
      </w:tr>
    </w:tbl>
    <w:p w:rsidR="001C0C64" w:rsidRDefault="001C0C64">
      <w:pPr>
        <w:pStyle w:val="Subtitle"/>
        <w:spacing w:after="0" w:line="360" w:lineRule="auto"/>
        <w:jc w:val="both"/>
        <w:rPr>
          <w:ins w:id="209" w:author="Chetan Kabra" w:date="2017-02-26T13:15:00Z"/>
          <w:rFonts w:ascii="Times New Roman" w:eastAsiaTheme="minorEastAsia" w:hAnsi="Times New Roman" w:cs="Times New Roman"/>
          <w:noProof/>
          <w:sz w:val="24"/>
        </w:rPr>
        <w:pPrChange w:id="210" w:author="Chetan Kabra" w:date="2017-02-26T13:15:00Z">
          <w:pPr>
            <w:pStyle w:val="Subtitle"/>
            <w:spacing w:line="360" w:lineRule="auto"/>
            <w:jc w:val="both"/>
          </w:pPr>
        </w:pPrChange>
      </w:pPr>
    </w:p>
    <w:p w:rsidR="001C0C64" w:rsidRDefault="00431186">
      <w:pPr>
        <w:pStyle w:val="Subtitle"/>
        <w:spacing w:after="0" w:line="360" w:lineRule="auto"/>
        <w:rPr>
          <w:ins w:id="211" w:author="Chetan Kabra" w:date="2017-02-26T13:14:00Z"/>
          <w:rFonts w:ascii="Times New Roman" w:eastAsiaTheme="minorEastAsia" w:hAnsi="Times New Roman" w:cs="Times New Roman"/>
          <w:noProof/>
          <w:sz w:val="24"/>
        </w:rPr>
        <w:pPrChange w:id="212" w:author="Chetan Kabra" w:date="2017-02-26T13:35:00Z">
          <w:pPr>
            <w:pStyle w:val="Subtitle"/>
            <w:spacing w:line="360" w:lineRule="auto"/>
            <w:jc w:val="both"/>
          </w:pPr>
        </w:pPrChange>
      </w:pPr>
      <w:ins w:id="213" w:author="Chetan Kabra" w:date="2017-02-26T13:34:00Z">
        <w:r>
          <w:rPr>
            <w:rFonts w:ascii="Times New Roman" w:eastAsiaTheme="minorEastAsia" w:hAnsi="Times New Roman" w:cs="Times New Roman"/>
            <w:noProof/>
            <w:sz w:val="24"/>
          </w:rPr>
          <w:drawing>
            <wp:inline distT="0" distB="0" distL="0" distR="0">
              <wp:extent cx="3767455" cy="2691765"/>
              <wp:effectExtent l="0" t="0" r="4445" b="0"/>
              <wp:docPr id="5" name="Picture 5" descr="C:\Users\cheta\AppData\Local\Microsoft\Windows\INetCache\Content.Word\download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2" descr="C:\Users\cheta\AppData\Local\Microsoft\Windows\INetCache\Content.Word\download.png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67455" cy="269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2F1EC2" w:rsidRPr="00C75269" w:rsidRDefault="002F1EC2">
      <w:pPr>
        <w:pStyle w:val="Subtitle"/>
        <w:spacing w:after="0" w:line="360" w:lineRule="auto"/>
        <w:rPr>
          <w:rFonts w:ascii="Times New Roman" w:eastAsiaTheme="minorEastAsia" w:hAnsi="Times New Roman" w:cs="Times New Roman"/>
          <w:noProof/>
          <w:sz w:val="24"/>
        </w:rPr>
        <w:pPrChange w:id="214" w:author="Chetan Kabra" w:date="2017-02-26T13:29:00Z">
          <w:pPr>
            <w:pStyle w:val="Subtitle"/>
            <w:spacing w:line="360" w:lineRule="auto"/>
            <w:jc w:val="both"/>
          </w:pPr>
        </w:pPrChange>
      </w:pPr>
    </w:p>
    <w:p w:rsidR="000C14D8" w:rsidRDefault="00D201E6" w:rsidP="00D201E6">
      <w:pPr>
        <w:pStyle w:val="Subtitle"/>
        <w:spacing w:line="360" w:lineRule="auto"/>
        <w:rPr>
          <w:rFonts w:ascii="Times New Roman" w:eastAsiaTheme="minorEastAsia" w:hAnsi="Times New Roman" w:cs="Times New Roman"/>
          <w:b/>
          <w:noProof/>
          <w:szCs w:val="28"/>
        </w:rPr>
      </w:pPr>
      <w:r w:rsidRPr="00D201E6">
        <w:rPr>
          <w:rFonts w:ascii="Times New Roman" w:eastAsiaTheme="minorEastAsia" w:hAnsi="Times New Roman" w:cs="Times New Roman"/>
          <w:b/>
          <w:noProof/>
          <w:szCs w:val="28"/>
        </w:rPr>
        <w:t>Results and Analysis</w:t>
      </w:r>
    </w:p>
    <w:p w:rsidR="00641AF9" w:rsidRDefault="0092155C">
      <w:pPr>
        <w:pStyle w:val="Subtitle"/>
        <w:spacing w:after="0" w:line="360" w:lineRule="auto"/>
        <w:jc w:val="both"/>
        <w:rPr>
          <w:ins w:id="215" w:author="Chetan Kabra" w:date="2017-02-26T13:27:00Z"/>
          <w:rFonts w:ascii="Times New Roman" w:eastAsiaTheme="minorEastAsia" w:hAnsi="Times New Roman" w:cs="Times New Roman"/>
          <w:noProof/>
          <w:sz w:val="24"/>
        </w:rPr>
        <w:pPrChange w:id="216" w:author="Chetan Kabra" w:date="2017-02-26T13:28:00Z">
          <w:pPr>
            <w:pStyle w:val="Subtitle"/>
            <w:spacing w:line="360" w:lineRule="auto"/>
            <w:jc w:val="both"/>
          </w:pPr>
        </w:pPrChange>
      </w:pPr>
      <w:ins w:id="217" w:author="Chetan Kabra" w:date="2017-02-26T13:07:00Z">
        <w:r>
          <w:rPr>
            <w:rFonts w:ascii="Times New Roman" w:eastAsiaTheme="minorEastAsia" w:hAnsi="Times New Roman" w:cs="Times New Roman"/>
            <w:noProof/>
            <w:sz w:val="24"/>
          </w:rPr>
          <w:t xml:space="preserve">As per my findings and above result </w:t>
        </w:r>
      </w:ins>
      <w:ins w:id="218" w:author="Chetan Kabra" w:date="2017-02-26T13:08:00Z">
        <w:r>
          <w:rPr>
            <w:rFonts w:ascii="Times New Roman" w:eastAsiaTheme="minorEastAsia" w:hAnsi="Times New Roman" w:cs="Times New Roman"/>
            <w:noProof/>
            <w:sz w:val="24"/>
          </w:rPr>
          <w:t>I</w:t>
        </w:r>
      </w:ins>
      <w:ins w:id="219" w:author="Chetan Kabra" w:date="2017-02-26T13:07:00Z">
        <w:r>
          <w:rPr>
            <w:rFonts w:ascii="Times New Roman" w:eastAsiaTheme="minorEastAsia" w:hAnsi="Times New Roman" w:cs="Times New Roman"/>
            <w:noProof/>
            <w:sz w:val="24"/>
          </w:rPr>
          <w:t xml:space="preserve"> </w:t>
        </w:r>
      </w:ins>
      <w:ins w:id="220" w:author="Chetan Kabra" w:date="2017-02-26T13:08:00Z">
        <w:r>
          <w:rPr>
            <w:rFonts w:ascii="Times New Roman" w:eastAsiaTheme="minorEastAsia" w:hAnsi="Times New Roman" w:cs="Times New Roman"/>
            <w:noProof/>
            <w:sz w:val="24"/>
          </w:rPr>
          <w:t xml:space="preserve">choose </w:t>
        </w:r>
      </w:ins>
      <w:ins w:id="221" w:author="Chetan Kabra" w:date="2017-02-26T13:22:00Z">
        <w:r w:rsidR="00641AF9">
          <w:rPr>
            <w:rFonts w:ascii="Times New Roman" w:eastAsiaTheme="minorEastAsia" w:hAnsi="Times New Roman" w:cs="Times New Roman"/>
            <w:noProof/>
            <w:sz w:val="24"/>
          </w:rPr>
          <w:t>SVM with RBF kernel and with below parameters.</w:t>
        </w:r>
      </w:ins>
    </w:p>
    <w:p w:rsidR="00641AF9" w:rsidRDefault="00641AF9">
      <w:pPr>
        <w:pStyle w:val="Subtitle"/>
        <w:spacing w:after="0" w:line="360" w:lineRule="auto"/>
        <w:jc w:val="both"/>
        <w:rPr>
          <w:ins w:id="222" w:author="Chetan Kabra" w:date="2017-02-26T13:28:00Z"/>
          <w:rFonts w:ascii="Times New Roman" w:eastAsiaTheme="minorEastAsia" w:hAnsi="Times New Roman" w:cs="Times New Roman"/>
          <w:noProof/>
          <w:sz w:val="24"/>
        </w:rPr>
        <w:pPrChange w:id="223" w:author="Chetan Kabra" w:date="2017-02-26T13:28:00Z">
          <w:pPr>
            <w:pStyle w:val="Subtitle"/>
            <w:spacing w:line="360" w:lineRule="auto"/>
            <w:jc w:val="both"/>
          </w:pPr>
        </w:pPrChange>
      </w:pPr>
      <w:ins w:id="224" w:author="Chetan Kabra" w:date="2017-02-26T13:28:00Z">
        <w:r w:rsidRPr="00641AF9">
          <w:rPr>
            <w:rFonts w:ascii="Times New Roman" w:eastAsiaTheme="minorEastAsia" w:hAnsi="Times New Roman" w:cs="Times New Roman"/>
            <w:noProof/>
            <w:sz w:val="24"/>
          </w:rPr>
          <w:t>{'kernel': 'rbf', 'C': 10, 'gamma': 0.01, 'class_weight': {1: 1.</w:t>
        </w:r>
        <w:r>
          <w:rPr>
            <w:rFonts w:ascii="Times New Roman" w:eastAsiaTheme="minorEastAsia" w:hAnsi="Times New Roman" w:cs="Times New Roman"/>
            <w:noProof/>
            <w:sz w:val="24"/>
          </w:rPr>
          <w:t>2</w:t>
        </w:r>
        <w:r w:rsidRPr="00641AF9">
          <w:rPr>
            <w:rFonts w:ascii="Times New Roman" w:eastAsiaTheme="minorEastAsia" w:hAnsi="Times New Roman" w:cs="Times New Roman"/>
            <w:noProof/>
            <w:sz w:val="24"/>
          </w:rPr>
          <w:t>}}</w:t>
        </w:r>
        <w:r w:rsidR="00AC43C2">
          <w:rPr>
            <w:rFonts w:ascii="Times New Roman" w:eastAsiaTheme="minorEastAsia" w:hAnsi="Times New Roman" w:cs="Times New Roman"/>
            <w:noProof/>
            <w:sz w:val="24"/>
          </w:rPr>
          <w:t>.</w:t>
        </w:r>
      </w:ins>
    </w:p>
    <w:p w:rsidR="00AC43C2" w:rsidRDefault="00AC43C2">
      <w:pPr>
        <w:pStyle w:val="Subtitle"/>
        <w:spacing w:after="0" w:line="360" w:lineRule="auto"/>
        <w:jc w:val="both"/>
        <w:rPr>
          <w:ins w:id="225" w:author="Chetan Kabra" w:date="2017-02-26T13:28:00Z"/>
          <w:rFonts w:ascii="Times New Roman" w:eastAsiaTheme="minorEastAsia" w:hAnsi="Times New Roman" w:cs="Times New Roman"/>
          <w:noProof/>
          <w:sz w:val="24"/>
        </w:rPr>
        <w:pPrChange w:id="226" w:author="Chetan Kabra" w:date="2017-02-26T13:28:00Z">
          <w:pPr>
            <w:pStyle w:val="Subtitle"/>
            <w:spacing w:line="360" w:lineRule="auto"/>
            <w:jc w:val="both"/>
          </w:pPr>
        </w:pPrChange>
      </w:pPr>
    </w:p>
    <w:p w:rsidR="00AC43C2" w:rsidRDefault="00AC43C2">
      <w:pPr>
        <w:pStyle w:val="Subtitle"/>
        <w:spacing w:after="0" w:line="360" w:lineRule="auto"/>
        <w:jc w:val="both"/>
        <w:rPr>
          <w:ins w:id="227" w:author="Chetan Kabra" w:date="2017-02-26T13:28:00Z"/>
          <w:rFonts w:ascii="Times New Roman" w:eastAsiaTheme="minorEastAsia" w:hAnsi="Times New Roman" w:cs="Times New Roman"/>
          <w:noProof/>
          <w:sz w:val="24"/>
        </w:rPr>
        <w:pPrChange w:id="228" w:author="Chetan Kabra" w:date="2017-02-26T13:28:00Z">
          <w:pPr>
            <w:pStyle w:val="Subtitle"/>
            <w:spacing w:line="360" w:lineRule="auto"/>
            <w:jc w:val="both"/>
          </w:pPr>
        </w:pPrChange>
      </w:pPr>
      <w:ins w:id="229" w:author="Chetan Kabra" w:date="2017-02-26T13:28:00Z">
        <w:r>
          <w:rPr>
            <w:rFonts w:ascii="Times New Roman" w:eastAsiaTheme="minorEastAsia" w:hAnsi="Times New Roman" w:cs="Times New Roman"/>
            <w:noProof/>
            <w:sz w:val="24"/>
          </w:rPr>
          <w:t>Test Data Result analysis:</w:t>
        </w:r>
      </w:ins>
    </w:p>
    <w:p w:rsidR="00AC43C2" w:rsidRDefault="00AC43C2">
      <w:pPr>
        <w:pStyle w:val="Subtitle"/>
        <w:spacing w:after="0" w:line="360" w:lineRule="auto"/>
        <w:jc w:val="both"/>
        <w:rPr>
          <w:ins w:id="230" w:author="Chetan Kabra" w:date="2017-02-26T13:29:00Z"/>
          <w:rFonts w:ascii="Times New Roman" w:eastAsiaTheme="minorEastAsia" w:hAnsi="Times New Roman" w:cs="Times New Roman"/>
          <w:noProof/>
          <w:sz w:val="24"/>
        </w:rPr>
        <w:pPrChange w:id="231" w:author="Chetan Kabra" w:date="2017-02-26T13:28:00Z">
          <w:pPr>
            <w:pStyle w:val="Subtitle"/>
            <w:spacing w:line="360" w:lineRule="auto"/>
            <w:jc w:val="both"/>
          </w:pPr>
        </w:pPrChange>
      </w:pPr>
    </w:p>
    <w:tbl>
      <w:tblPr>
        <w:tblStyle w:val="ListTable3-Accent1"/>
        <w:tblW w:w="9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7"/>
        <w:gridCol w:w="3128"/>
        <w:gridCol w:w="3128"/>
      </w:tblGrid>
      <w:tr w:rsidR="00AC43C2" w:rsidTr="00541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  <w:ins w:id="232" w:author="Chetan Kabra" w:date="2017-02-26T13:29:00Z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27" w:type="dxa"/>
            <w:tcBorders>
              <w:bottom w:val="none" w:sz="0" w:space="0" w:color="auto"/>
              <w:right w:val="none" w:sz="0" w:space="0" w:color="auto"/>
            </w:tcBorders>
          </w:tcPr>
          <w:p w:rsidR="00AC43C2" w:rsidRDefault="00AC43C2" w:rsidP="005419A9">
            <w:pPr>
              <w:pStyle w:val="Subtitle"/>
              <w:spacing w:line="360" w:lineRule="auto"/>
              <w:jc w:val="both"/>
              <w:rPr>
                <w:ins w:id="233" w:author="Chetan Kabra" w:date="2017-02-26T13:29:00Z"/>
                <w:rFonts w:ascii="Times New Roman" w:eastAsiaTheme="minorEastAsia" w:hAnsi="Times New Roman" w:cs="Times New Roman"/>
                <w:noProof/>
                <w:sz w:val="24"/>
              </w:rPr>
            </w:pPr>
          </w:p>
        </w:tc>
        <w:tc>
          <w:tcPr>
            <w:tcW w:w="3128" w:type="dxa"/>
          </w:tcPr>
          <w:p w:rsidR="00AC43C2" w:rsidRDefault="003016F4" w:rsidP="000A0B67">
            <w:pPr>
              <w:pStyle w:val="Subtitle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34" w:author="Chetan Kabra" w:date="2017-02-26T13:29:00Z"/>
                <w:rFonts w:ascii="Times New Roman" w:eastAsiaTheme="minorEastAsia" w:hAnsi="Times New Roman" w:cs="Times New Roman"/>
                <w:noProof/>
                <w:sz w:val="24"/>
              </w:rPr>
            </w:pPr>
            <w:ins w:id="235" w:author="Chetan Kabra" w:date="2017-02-26T13:30:00Z">
              <w:r>
                <w:rPr>
                  <w:rFonts w:ascii="Times New Roman" w:eastAsiaTheme="minorEastAsia" w:hAnsi="Times New Roman" w:cs="Times New Roman"/>
                  <w:noProof/>
                  <w:sz w:val="24"/>
                </w:rPr>
                <w:t xml:space="preserve">Actual </w:t>
              </w:r>
            </w:ins>
            <w:ins w:id="236" w:author="Chetan Kabra" w:date="2017-02-26T13:29:00Z">
              <w:r w:rsidR="00AC43C2">
                <w:rPr>
                  <w:rFonts w:ascii="Times New Roman" w:eastAsiaTheme="minorEastAsia" w:hAnsi="Times New Roman" w:cs="Times New Roman"/>
                  <w:noProof/>
                  <w:sz w:val="24"/>
                </w:rPr>
                <w:t xml:space="preserve"> </w:t>
              </w:r>
            </w:ins>
          </w:p>
        </w:tc>
        <w:tc>
          <w:tcPr>
            <w:tcW w:w="3128" w:type="dxa"/>
          </w:tcPr>
          <w:p w:rsidR="00AC43C2" w:rsidRDefault="00AC43C2">
            <w:pPr>
              <w:pStyle w:val="Subtitle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37" w:author="Chetan Kabra" w:date="2017-02-26T13:29:00Z"/>
                <w:rFonts w:ascii="Times New Roman" w:eastAsiaTheme="minorEastAsia" w:hAnsi="Times New Roman" w:cs="Times New Roman"/>
                <w:noProof/>
                <w:sz w:val="24"/>
              </w:rPr>
            </w:pPr>
            <w:ins w:id="238" w:author="Chetan Kabra" w:date="2017-02-26T13:29:00Z">
              <w:r>
                <w:rPr>
                  <w:rFonts w:ascii="Times New Roman" w:eastAsiaTheme="minorEastAsia" w:hAnsi="Times New Roman" w:cs="Times New Roman"/>
                  <w:noProof/>
                  <w:sz w:val="24"/>
                </w:rPr>
                <w:t xml:space="preserve">Predicted </w:t>
              </w:r>
            </w:ins>
          </w:p>
        </w:tc>
      </w:tr>
      <w:tr w:rsidR="00AC43C2" w:rsidTr="0054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  <w:ins w:id="239" w:author="Chetan Kabra" w:date="2017-02-26T13:2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C43C2" w:rsidRDefault="00AC43C2" w:rsidP="005419A9">
            <w:pPr>
              <w:pStyle w:val="Subtitle"/>
              <w:spacing w:line="360" w:lineRule="auto"/>
              <w:jc w:val="both"/>
              <w:rPr>
                <w:ins w:id="240" w:author="Chetan Kabra" w:date="2017-02-26T13:29:00Z"/>
                <w:rFonts w:ascii="Times New Roman" w:eastAsiaTheme="minorEastAsia" w:hAnsi="Times New Roman" w:cs="Times New Roman"/>
                <w:noProof/>
                <w:sz w:val="24"/>
              </w:rPr>
            </w:pPr>
            <w:ins w:id="241" w:author="Chetan Kabra" w:date="2017-02-26T13:29:00Z">
              <w:r>
                <w:rPr>
                  <w:rFonts w:ascii="Times New Roman" w:eastAsiaTheme="minorEastAsia" w:hAnsi="Times New Roman" w:cs="Times New Roman"/>
                  <w:noProof/>
                  <w:sz w:val="24"/>
                </w:rPr>
                <w:t xml:space="preserve"> Actual Class 0 (Pad)</w:t>
              </w:r>
            </w:ins>
          </w:p>
        </w:tc>
        <w:tc>
          <w:tcPr>
            <w:tcW w:w="3128" w:type="dxa"/>
            <w:tcBorders>
              <w:top w:val="none" w:sz="0" w:space="0" w:color="auto"/>
              <w:bottom w:val="none" w:sz="0" w:space="0" w:color="auto"/>
            </w:tcBorders>
          </w:tcPr>
          <w:p w:rsidR="00AC43C2" w:rsidRDefault="003016F4" w:rsidP="005419A9">
            <w:pPr>
              <w:pStyle w:val="Subtitl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42" w:author="Chetan Kabra" w:date="2017-02-26T13:29:00Z"/>
                <w:rFonts w:ascii="Times New Roman" w:eastAsiaTheme="minorEastAsia" w:hAnsi="Times New Roman" w:cs="Times New Roman"/>
                <w:noProof/>
                <w:sz w:val="24"/>
              </w:rPr>
            </w:pPr>
            <w:ins w:id="243" w:author="Chetan Kabra" w:date="2017-02-26T13:30:00Z">
              <w:r w:rsidRPr="003016F4">
                <w:rPr>
                  <w:rFonts w:ascii="Times New Roman" w:eastAsiaTheme="minorEastAsia" w:hAnsi="Times New Roman" w:cs="Times New Roman"/>
                  <w:noProof/>
                  <w:sz w:val="24"/>
                </w:rPr>
                <w:t>5265</w:t>
              </w:r>
              <w:r>
                <w:rPr>
                  <w:rFonts w:ascii="Times New Roman" w:eastAsiaTheme="minorEastAsia" w:hAnsi="Times New Roman" w:cs="Times New Roman"/>
                  <w:noProof/>
                  <w:sz w:val="24"/>
                </w:rPr>
                <w:t xml:space="preserve"> </w:t>
              </w:r>
            </w:ins>
          </w:p>
        </w:tc>
        <w:tc>
          <w:tcPr>
            <w:tcW w:w="3128" w:type="dxa"/>
            <w:tcBorders>
              <w:top w:val="none" w:sz="0" w:space="0" w:color="auto"/>
              <w:bottom w:val="none" w:sz="0" w:space="0" w:color="auto"/>
            </w:tcBorders>
          </w:tcPr>
          <w:p w:rsidR="00AC43C2" w:rsidRDefault="003016F4" w:rsidP="005419A9">
            <w:pPr>
              <w:pStyle w:val="Subtitl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44" w:author="Chetan Kabra" w:date="2017-02-26T13:29:00Z"/>
                <w:rFonts w:ascii="Times New Roman" w:eastAsiaTheme="minorEastAsia" w:hAnsi="Times New Roman" w:cs="Times New Roman"/>
                <w:noProof/>
                <w:sz w:val="24"/>
              </w:rPr>
            </w:pPr>
            <w:ins w:id="245" w:author="Chetan Kabra" w:date="2017-02-26T13:31:00Z">
              <w:r w:rsidRPr="003016F4">
                <w:rPr>
                  <w:rFonts w:ascii="Times New Roman" w:eastAsiaTheme="minorEastAsia" w:hAnsi="Times New Roman" w:cs="Times New Roman"/>
                  <w:noProof/>
                  <w:sz w:val="24"/>
                </w:rPr>
                <w:t>5913</w:t>
              </w:r>
            </w:ins>
          </w:p>
        </w:tc>
      </w:tr>
      <w:tr w:rsidR="00AC43C2" w:rsidTr="005419A9">
        <w:trPr>
          <w:trHeight w:val="777"/>
          <w:ins w:id="246" w:author="Chetan Kabra" w:date="2017-02-26T13:2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7" w:type="dxa"/>
            <w:tcBorders>
              <w:right w:val="none" w:sz="0" w:space="0" w:color="auto"/>
            </w:tcBorders>
          </w:tcPr>
          <w:p w:rsidR="00AC43C2" w:rsidRDefault="00AC43C2" w:rsidP="005419A9">
            <w:pPr>
              <w:pStyle w:val="Subtitle"/>
              <w:spacing w:line="360" w:lineRule="auto"/>
              <w:jc w:val="both"/>
              <w:rPr>
                <w:ins w:id="247" w:author="Chetan Kabra" w:date="2017-02-26T13:29:00Z"/>
                <w:rFonts w:ascii="Times New Roman" w:eastAsiaTheme="minorEastAsia" w:hAnsi="Times New Roman" w:cs="Times New Roman"/>
                <w:noProof/>
                <w:sz w:val="24"/>
              </w:rPr>
            </w:pPr>
            <w:ins w:id="248" w:author="Chetan Kabra" w:date="2017-02-26T13:29:00Z">
              <w:r>
                <w:rPr>
                  <w:rFonts w:ascii="Times New Roman" w:eastAsiaTheme="minorEastAsia" w:hAnsi="Times New Roman" w:cs="Times New Roman"/>
                  <w:noProof/>
                  <w:sz w:val="24"/>
                </w:rPr>
                <w:t>Actual  Class 1 (Knuckle)</w:t>
              </w:r>
            </w:ins>
          </w:p>
        </w:tc>
        <w:tc>
          <w:tcPr>
            <w:tcW w:w="3128" w:type="dxa"/>
          </w:tcPr>
          <w:p w:rsidR="00AC43C2" w:rsidRDefault="003016F4" w:rsidP="005419A9">
            <w:pPr>
              <w:pStyle w:val="Subtitl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9" w:author="Chetan Kabra" w:date="2017-02-26T13:29:00Z"/>
                <w:rFonts w:ascii="Times New Roman" w:eastAsiaTheme="minorEastAsia" w:hAnsi="Times New Roman" w:cs="Times New Roman"/>
                <w:noProof/>
                <w:sz w:val="24"/>
              </w:rPr>
            </w:pPr>
            <w:ins w:id="250" w:author="Chetan Kabra" w:date="2017-02-26T13:30:00Z">
              <w:r w:rsidRPr="003016F4">
                <w:rPr>
                  <w:rFonts w:ascii="Times New Roman" w:eastAsiaTheme="minorEastAsia" w:hAnsi="Times New Roman" w:cs="Times New Roman"/>
                  <w:noProof/>
                  <w:sz w:val="24"/>
                </w:rPr>
                <w:t>5263</w:t>
              </w:r>
            </w:ins>
          </w:p>
        </w:tc>
        <w:tc>
          <w:tcPr>
            <w:tcW w:w="3128" w:type="dxa"/>
          </w:tcPr>
          <w:p w:rsidR="00AC43C2" w:rsidRDefault="003016F4" w:rsidP="005419A9">
            <w:pPr>
              <w:pStyle w:val="Subtitl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1" w:author="Chetan Kabra" w:date="2017-02-26T13:29:00Z"/>
                <w:rFonts w:ascii="Times New Roman" w:eastAsiaTheme="minorEastAsia" w:hAnsi="Times New Roman" w:cs="Times New Roman"/>
                <w:noProof/>
                <w:sz w:val="24"/>
              </w:rPr>
            </w:pPr>
            <w:ins w:id="252" w:author="Chetan Kabra" w:date="2017-02-26T13:31:00Z">
              <w:r w:rsidRPr="003016F4">
                <w:rPr>
                  <w:rFonts w:ascii="Times New Roman" w:eastAsiaTheme="minorEastAsia" w:hAnsi="Times New Roman" w:cs="Times New Roman"/>
                  <w:noProof/>
                  <w:sz w:val="24"/>
                </w:rPr>
                <w:t>4615</w:t>
              </w:r>
            </w:ins>
          </w:p>
        </w:tc>
      </w:tr>
    </w:tbl>
    <w:p w:rsidR="00AC43C2" w:rsidRDefault="00AC43C2">
      <w:pPr>
        <w:pStyle w:val="Subtitle"/>
        <w:spacing w:after="0" w:line="360" w:lineRule="auto"/>
        <w:jc w:val="both"/>
        <w:rPr>
          <w:ins w:id="253" w:author="Chetan Kabra" w:date="2017-02-26T13:33:00Z"/>
          <w:rFonts w:ascii="Times New Roman" w:eastAsiaTheme="minorEastAsia" w:hAnsi="Times New Roman" w:cs="Times New Roman"/>
          <w:noProof/>
          <w:sz w:val="24"/>
        </w:rPr>
        <w:pPrChange w:id="254" w:author="Chetan Kabra" w:date="2017-02-26T13:28:00Z">
          <w:pPr>
            <w:pStyle w:val="Subtitle"/>
            <w:spacing w:line="360" w:lineRule="auto"/>
            <w:jc w:val="both"/>
          </w:pPr>
        </w:pPrChange>
      </w:pPr>
    </w:p>
    <w:p w:rsidR="00370768" w:rsidRDefault="00061EC9">
      <w:pPr>
        <w:pStyle w:val="Subtitle"/>
        <w:spacing w:after="0" w:line="360" w:lineRule="auto"/>
        <w:jc w:val="both"/>
        <w:rPr>
          <w:ins w:id="255" w:author="Chetan Kabra" w:date="2017-02-26T13:39:00Z"/>
          <w:rFonts w:ascii="Times New Roman" w:eastAsiaTheme="minorEastAsia" w:hAnsi="Times New Roman" w:cs="Times New Roman"/>
          <w:noProof/>
          <w:sz w:val="24"/>
        </w:rPr>
        <w:pPrChange w:id="256" w:author="Chetan Kabra" w:date="2017-02-26T13:28:00Z">
          <w:pPr>
            <w:pStyle w:val="Subtitle"/>
            <w:spacing w:line="360" w:lineRule="auto"/>
            <w:jc w:val="both"/>
          </w:pPr>
        </w:pPrChange>
      </w:pPr>
      <w:ins w:id="257" w:author="Chetan Kabra" w:date="2017-02-26T13:33:00Z">
        <w:r>
          <w:rPr>
            <w:rFonts w:ascii="Times New Roman" w:eastAsiaTheme="minorEastAsia" w:hAnsi="Times New Roman" w:cs="Times New Roman"/>
            <w:noProof/>
            <w:sz w:val="24"/>
          </w:rPr>
          <w:t>Predic</w:t>
        </w:r>
        <w:r w:rsidR="00370768">
          <w:rPr>
            <w:rFonts w:ascii="Times New Roman" w:eastAsiaTheme="minorEastAsia" w:hAnsi="Times New Roman" w:cs="Times New Roman"/>
            <w:noProof/>
            <w:sz w:val="24"/>
          </w:rPr>
          <w:t>ted Accuray :</w:t>
        </w:r>
      </w:ins>
      <w:ins w:id="258" w:author="Chetan Kabra" w:date="2017-02-26T13:39:00Z">
        <w:r>
          <w:rPr>
            <w:rFonts w:ascii="Times New Roman" w:eastAsiaTheme="minorEastAsia" w:hAnsi="Times New Roman" w:cs="Times New Roman"/>
            <w:noProof/>
            <w:sz w:val="24"/>
          </w:rPr>
          <w:t xml:space="preserve">  </w:t>
        </w:r>
      </w:ins>
    </w:p>
    <w:p w:rsidR="00061EC9" w:rsidRDefault="00061EC9">
      <w:pPr>
        <w:pStyle w:val="Subtitle"/>
        <w:spacing w:after="0" w:line="360" w:lineRule="auto"/>
        <w:jc w:val="both"/>
        <w:rPr>
          <w:ins w:id="259" w:author="Chetan Kabra" w:date="2017-02-26T13:33:00Z"/>
          <w:rFonts w:ascii="Times New Roman" w:eastAsiaTheme="minorEastAsia" w:hAnsi="Times New Roman" w:cs="Times New Roman"/>
          <w:noProof/>
          <w:sz w:val="24"/>
        </w:rPr>
        <w:pPrChange w:id="260" w:author="Chetan Kabra" w:date="2017-02-26T13:28:00Z">
          <w:pPr>
            <w:pStyle w:val="Subtitle"/>
            <w:spacing w:line="360" w:lineRule="auto"/>
            <w:jc w:val="both"/>
          </w:pPr>
        </w:pPrChange>
      </w:pPr>
      <w:ins w:id="261" w:author="Chetan Kabra" w:date="2017-02-26T13:39:00Z">
        <w:r>
          <w:rPr>
            <w:rFonts w:ascii="Times New Roman" w:eastAsiaTheme="minorEastAsia" w:hAnsi="Times New Roman" w:cs="Times New Roman"/>
            <w:noProof/>
            <w:sz w:val="24"/>
          </w:rPr>
          <w:t xml:space="preserve">( looking at the confusion matrix and taking average false negative and false postive </w:t>
        </w:r>
      </w:ins>
      <w:ins w:id="262" w:author="Chetan Kabra" w:date="2017-02-26T13:40:00Z">
        <w:r>
          <w:rPr>
            <w:rFonts w:ascii="Times New Roman" w:eastAsiaTheme="minorEastAsia" w:hAnsi="Times New Roman" w:cs="Times New Roman"/>
            <w:noProof/>
            <w:sz w:val="24"/>
          </w:rPr>
          <w:t>conclu</w:t>
        </w:r>
        <w:r w:rsidR="008A7866">
          <w:rPr>
            <w:rFonts w:ascii="Times New Roman" w:eastAsiaTheme="minorEastAsia" w:hAnsi="Times New Roman" w:cs="Times New Roman"/>
            <w:noProof/>
            <w:sz w:val="24"/>
          </w:rPr>
          <w:t xml:space="preserve">ded below accuracy </w:t>
        </w:r>
      </w:ins>
      <w:ins w:id="263" w:author="Chetan Kabra" w:date="2017-02-26T13:41:00Z">
        <w:r w:rsidR="008A7866">
          <w:rPr>
            <w:rFonts w:ascii="Times New Roman" w:eastAsiaTheme="minorEastAsia" w:hAnsi="Times New Roman" w:cs="Times New Roman"/>
            <w:noProof/>
            <w:sz w:val="24"/>
          </w:rPr>
          <w:t xml:space="preserve">, though not sure I </w:t>
        </w:r>
        <w:r w:rsidR="003C63E6">
          <w:rPr>
            <w:rFonts w:ascii="Times New Roman" w:eastAsiaTheme="minorEastAsia" w:hAnsi="Times New Roman" w:cs="Times New Roman"/>
            <w:noProof/>
            <w:sz w:val="24"/>
          </w:rPr>
          <w:t xml:space="preserve">am </w:t>
        </w:r>
        <w:r w:rsidR="008F4DF1">
          <w:rPr>
            <w:rFonts w:ascii="Times New Roman" w:eastAsiaTheme="minorEastAsia" w:hAnsi="Times New Roman" w:cs="Times New Roman"/>
            <w:noProof/>
            <w:sz w:val="24"/>
          </w:rPr>
          <w:t>just playing with it</w:t>
        </w:r>
        <w:r w:rsidR="00FF5CCD">
          <w:rPr>
            <w:rFonts w:ascii="Times New Roman" w:eastAsiaTheme="minorEastAsia" w:hAnsi="Times New Roman" w:cs="Times New Roman"/>
            <w:noProof/>
            <w:sz w:val="24"/>
          </w:rPr>
          <w:t xml:space="preserve"> </w:t>
        </w:r>
      </w:ins>
      <w:ins w:id="264" w:author="Chetan Kabra" w:date="2017-02-26T13:40:00Z">
        <w:r w:rsidR="008A7866" w:rsidRPr="008A7866">
          <w:rPr>
            <w:rFonts w:ascii="Times New Roman" w:eastAsiaTheme="minorEastAsia" w:hAnsi="Times New Roman" w:cs="Times New Roman"/>
            <w:noProof/>
            <w:sz w:val="24"/>
          </w:rPr>
          <w:sym w:font="Wingdings" w:char="F04A"/>
        </w:r>
        <w:r w:rsidR="008A7866">
          <w:rPr>
            <w:rFonts w:ascii="Times New Roman" w:eastAsiaTheme="minorEastAsia" w:hAnsi="Times New Roman" w:cs="Times New Roman"/>
            <w:noProof/>
            <w:sz w:val="24"/>
          </w:rPr>
          <w:t xml:space="preserve"> </w:t>
        </w:r>
      </w:ins>
      <w:ins w:id="265" w:author="Chetan Kabra" w:date="2017-02-26T13:41:00Z">
        <w:r w:rsidR="008A7866">
          <w:rPr>
            <w:rFonts w:ascii="Times New Roman" w:eastAsiaTheme="minorEastAsia" w:hAnsi="Times New Roman" w:cs="Times New Roman"/>
            <w:noProof/>
            <w:sz w:val="24"/>
          </w:rPr>
          <w:t>)</w:t>
        </w:r>
      </w:ins>
    </w:p>
    <w:p w:rsidR="00370768" w:rsidRPr="00D201E6" w:rsidRDefault="00370768">
      <w:pPr>
        <w:pStyle w:val="Subtitle"/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4"/>
        </w:rPr>
        <w:pPrChange w:id="266" w:author="Chetan Kabra" w:date="2017-02-26T13:28:00Z">
          <w:pPr>
            <w:pStyle w:val="Subtitle"/>
            <w:spacing w:line="360" w:lineRule="auto"/>
            <w:jc w:val="both"/>
          </w:pPr>
        </w:pPrChange>
      </w:pPr>
      <w:ins w:id="267" w:author="Chetan Kabra" w:date="2017-02-26T13:33:00Z">
        <w:r>
          <w:rPr>
            <w:rFonts w:ascii="Times New Roman" w:eastAsiaTheme="minorEastAsia" w:hAnsi="Times New Roman" w:cs="Times New Roman"/>
            <w:noProof/>
            <w:sz w:val="24"/>
          </w:rPr>
          <w:t>It should be in the range of 89 – 92%</w:t>
        </w:r>
      </w:ins>
      <w:ins w:id="268" w:author="Chetan Kabra" w:date="2017-02-26T13:39:00Z">
        <w:r w:rsidR="00061EC9">
          <w:rPr>
            <w:rFonts w:ascii="Times New Roman" w:eastAsiaTheme="minorEastAsia" w:hAnsi="Times New Roman" w:cs="Times New Roman"/>
            <w:noProof/>
            <w:sz w:val="24"/>
          </w:rPr>
          <w:t xml:space="preserve"> </w:t>
        </w:r>
      </w:ins>
    </w:p>
    <w:sectPr w:rsidR="00370768" w:rsidRPr="00D201E6">
      <w:headerReference w:type="even" r:id="rId15"/>
      <w:headerReference w:type="default" r:id="rId16"/>
      <w:footerReference w:type="even" r:id="rId17"/>
      <w:footerReference w:type="default" r:id="rId18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274" w:rsidRDefault="00527274">
      <w:pPr>
        <w:spacing w:after="0" w:line="240" w:lineRule="auto"/>
      </w:pPr>
      <w:r>
        <w:separator/>
      </w:r>
    </w:p>
  </w:endnote>
  <w:endnote w:type="continuationSeparator" w:id="0">
    <w:p w:rsidR="00527274" w:rsidRDefault="00527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B67" w:rsidRDefault="00527274">
    <w:pPr>
      <w:pStyle w:val="NoSpacing"/>
      <w:jc w:val="center"/>
      <w:rPr>
        <w:ins w:id="285" w:author="Chetan Kabra" w:date="2017-02-26T13:50:00Z"/>
        <w:rFonts w:asciiTheme="majorHAnsi" w:eastAsiaTheme="majorEastAsia" w:hAnsiTheme="majorHAnsi" w:cstheme="majorBidi"/>
        <w:sz w:val="20"/>
      </w:rPr>
      <w:pPrChange w:id="286" w:author="Chetan Kabra" w:date="2017-02-26T13:50:00Z">
        <w:pPr>
          <w:pStyle w:val="NoSpacing"/>
        </w:pPr>
      </w:pPrChange>
    </w:pPr>
    <w:customXmlInsRangeStart w:id="287" w:author="Chetan Kabra" w:date="2017-02-26T13:50:00Z"/>
    <w:sdt>
      <w:sdtPr>
        <w:rPr>
          <w:rFonts w:asciiTheme="majorHAnsi" w:eastAsiaTheme="majorEastAsia" w:hAnsiTheme="majorHAnsi" w:cstheme="majorBidi"/>
          <w:sz w:val="20"/>
        </w:rPr>
        <w:alias w:val="Title"/>
        <w:id w:val="191018969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customXmlInsRangeEnd w:id="287"/>
        <w:ins w:id="288" w:author="Chetan Kabra" w:date="2017-02-26T13:50:00Z">
          <w:r w:rsidR="000A0B67">
            <w:rPr>
              <w:rFonts w:asciiTheme="majorHAnsi" w:eastAsiaTheme="majorEastAsia" w:hAnsiTheme="majorHAnsi" w:cstheme="majorBidi"/>
              <w:sz w:val="20"/>
            </w:rPr>
            <w:t>Qeexo Machine Learning Challenge</w:t>
          </w:r>
        </w:ins>
        <w:customXmlInsRangeStart w:id="289" w:author="Chetan Kabra" w:date="2017-02-26T13:50:00Z"/>
      </w:sdtContent>
    </w:sdt>
    <w:customXmlInsRangeEnd w:id="289"/>
    <w:ins w:id="290" w:author="Chetan Kabra" w:date="2017-02-26T13:50:00Z">
      <w:r w:rsidR="000A0B67">
        <w:rPr>
          <w:rFonts w:asciiTheme="majorHAnsi" w:eastAsiaTheme="majorEastAsia" w:hAnsiTheme="majorHAnsi" w:cstheme="majorBidi"/>
          <w:sz w:val="20"/>
        </w:rPr>
        <w:t xml:space="preserve"> |  </w:t>
      </w:r>
    </w:ins>
    <w:customXmlInsRangeStart w:id="291" w:author="Chetan Kabra" w:date="2017-02-26T13:50:00Z"/>
    <w:sdt>
      <w:sdtPr>
        <w:rPr>
          <w:rFonts w:asciiTheme="majorHAnsi" w:eastAsiaTheme="majorEastAsia" w:hAnsiTheme="majorHAnsi" w:cstheme="majorBidi"/>
          <w:sz w:val="20"/>
        </w:rPr>
        <w:alias w:val="Date"/>
        <w:id w:val="-2142489368"/>
        <w:dataBinding w:prefixMappings="xmlns:ns0='http://schemas.microsoft.com/office/2006/coverPageProps'" w:xpath="/ns0:CoverPageProperties[1]/ns0:PublishDate[1]" w:storeItemID="{55AF091B-3C7A-41E3-B477-F2FDAA23CFDA}"/>
        <w:date w:fullDate="2017-02-26T00:00:00Z">
          <w:dateFormat w:val="M/d/yyyy"/>
          <w:lid w:val="en-US"/>
          <w:storeMappedDataAs w:val="dateTime"/>
          <w:calendar w:val="gregorian"/>
        </w:date>
      </w:sdtPr>
      <w:sdtEndPr/>
      <w:sdtContent>
        <w:customXmlInsRangeEnd w:id="291"/>
        <w:ins w:id="292" w:author="Chetan Kabra" w:date="2017-02-26T13:50:00Z">
          <w:r w:rsidR="000A0B67">
            <w:rPr>
              <w:rFonts w:asciiTheme="majorHAnsi" w:eastAsiaTheme="majorEastAsia" w:hAnsiTheme="majorHAnsi" w:cstheme="majorBidi"/>
              <w:sz w:val="20"/>
            </w:rPr>
            <w:t>2/26/2017</w:t>
          </w:r>
        </w:ins>
        <w:customXmlInsRangeStart w:id="293" w:author="Chetan Kabra" w:date="2017-02-26T13:50:00Z"/>
      </w:sdtContent>
    </w:sdt>
    <w:customXmlInsRangeEnd w:id="293"/>
  </w:p>
  <w:p w:rsidR="00A158F1" w:rsidRDefault="005E5BA5">
    <w:pPr>
      <w:pStyle w:val="Footer"/>
      <w:jc w:val="center"/>
      <w:pPrChange w:id="294" w:author="Chetan Kabra" w:date="2017-02-26T13:50:00Z">
        <w:pPr>
          <w:pStyle w:val="Footer"/>
        </w:pPr>
      </w:pPrChange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766BE5A2" wp14:editId="2455621A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A158F1" w:rsidRDefault="0052727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customXmlDelRangeStart w:id="295" w:author="Chetan Kabra" w:date="2017-02-26T13:50:00Z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customXmlDelRangeEnd w:id="295"/>
                              <w:del w:id="296" w:author="Chetan Kabra" w:date="2017-02-26T13:50:00Z">
                                <w:r w:rsidR="004030A0" w:rsidDel="000A0B67">
                                  <w:rPr>
                                    <w:rFonts w:asciiTheme="majorHAnsi" w:eastAsiaTheme="majorEastAsia" w:hAnsiTheme="majorHAnsi" w:cstheme="majorBidi"/>
                                    <w:sz w:val="20"/>
                                  </w:rPr>
                                  <w:delText>Qeexo Machine Learning Challenge</w:delText>
                                </w:r>
                              </w:del>
                              <w:customXmlDelRangeStart w:id="297" w:author="Chetan Kabra" w:date="2017-02-26T13:50:00Z"/>
                            </w:sdtContent>
                          </w:sdt>
                          <w:customXmlDelRangeEnd w:id="297"/>
                          <w:del w:id="298" w:author="Chetan Kabra" w:date="2017-02-26T13:50:00Z">
                            <w:r w:rsidR="005E5BA5" w:rsidDel="000A0B67"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delText xml:space="preserve"> |  </w:delText>
                            </w:r>
                          </w:del>
                          <w:customXmlDelRangeStart w:id="299" w:author="Chetan Kabra" w:date="2017-02-26T13:50:00Z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2-2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customXmlDelRangeEnd w:id="299"/>
                              <w:del w:id="300" w:author="Chetan Kabra" w:date="2017-02-26T13:49:00Z">
                                <w:r w:rsidR="00D14F35" w:rsidDel="0081430C">
                                  <w:rPr>
                                    <w:rFonts w:asciiTheme="majorHAnsi" w:eastAsiaTheme="majorEastAsia" w:hAnsiTheme="majorHAnsi" w:cstheme="majorBidi"/>
                                    <w:sz w:val="20"/>
                                  </w:rPr>
                                  <w:delText>10/14/2016</w:delText>
                                </w:r>
                              </w:del>
                              <w:customXmlDelRangeStart w:id="301" w:author="Chetan Kabra" w:date="2017-02-26T13:50:00Z"/>
                            </w:sdtContent>
                          </w:sdt>
                          <w:customXmlDelRangeEnd w:id="301"/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766BE5A2" id="Rectangle 22" o:spid="_x0000_s1029" style="position:absolute;left:0;text-align:left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" o:allowincell="f" filled="f" stroked="f">
              <v:textbox style="layout-flow:vertical;mso-layout-flow-alt:bottom-to-top" inset=",,8.64pt,10.8pt">
                <w:txbxContent>
                  <w:p w:rsidR="00A158F1" w:rsidRDefault="00527274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customXmlDelRangeStart w:id="302" w:author="Chetan Kabra" w:date="2017-02-26T13:50:00Z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customXmlDelRangeEnd w:id="302"/>
                        <w:del w:id="303" w:author="Chetan Kabra" w:date="2017-02-26T13:50:00Z">
                          <w:r w:rsidR="004030A0" w:rsidDel="000A0B67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delText>Qeexo Machine Learning Challenge</w:delText>
                          </w:r>
                        </w:del>
                        <w:customXmlDelRangeStart w:id="304" w:author="Chetan Kabra" w:date="2017-02-26T13:50:00Z"/>
                      </w:sdtContent>
                    </w:sdt>
                    <w:customXmlDelRangeEnd w:id="304"/>
                    <w:del w:id="305" w:author="Chetan Kabra" w:date="2017-02-26T13:50:00Z">
                      <w:r w:rsidR="005E5BA5" w:rsidDel="000A0B67"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delText xml:space="preserve"> |  </w:delText>
                      </w:r>
                    </w:del>
                    <w:customXmlDelRangeStart w:id="306" w:author="Chetan Kabra" w:date="2017-02-26T13:50:00Z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2-26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customXmlDelRangeEnd w:id="306"/>
                        <w:del w:id="307" w:author="Chetan Kabra" w:date="2017-02-26T13:49:00Z">
                          <w:r w:rsidR="00D14F35" w:rsidDel="0081430C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delText>10/14/2016</w:delText>
                          </w:r>
                        </w:del>
                        <w:customXmlDelRangeStart w:id="308" w:author="Chetan Kabra" w:date="2017-02-26T13:50:00Z"/>
                      </w:sdtContent>
                    </w:sdt>
                    <w:customXmlDelRangeEnd w:id="308"/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AA148CC" wp14:editId="1872B3A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F24A40" id="AutoShape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C2fbLN&#10;uwIAAL0FAAAOAAAAAAAAAAAAAAAAAC4CAABkcnMvZTJvRG9jLnhtbFBLAQItABQABgAIAAAAIQDa&#10;bn4s3gAAAAcBAAAPAAAAAAAAAAAAAAAAABUFAABkcnMvZG93bnJldi54bWxQSwUGAAAAAAQABADz&#10;AAAAI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03628C66" wp14:editId="76B0D528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A158F1" w:rsidRDefault="005E5BA5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EC048E" w:rsidRPr="00EC048E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03628C66" id="Oval 21" o:spid="_x0000_s1030" style="position:absolute;left:0;text-align:left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" o:allowincell="f" fillcolor="#d34817 [3204]" stroked="f">
              <v:textbox inset="0,0,0,0">
                <w:txbxContent>
                  <w:p w:rsidR="00A158F1" w:rsidRDefault="005E5BA5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EC048E" w:rsidRPr="00EC048E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30C" w:rsidRDefault="005E5BA5">
    <w:pPr>
      <w:pStyle w:val="NoSpacing"/>
      <w:jc w:val="center"/>
      <w:rPr>
        <w:ins w:id="309" w:author="Chetan Kabra" w:date="2017-02-26T13:49:00Z"/>
        <w:rFonts w:asciiTheme="majorHAnsi" w:eastAsiaTheme="majorEastAsia" w:hAnsiTheme="majorHAnsi" w:cstheme="majorBidi"/>
        <w:sz w:val="20"/>
      </w:rPr>
      <w:pPrChange w:id="310" w:author="Chetan Kabra" w:date="2017-02-26T13:50:00Z">
        <w:pPr>
          <w:pStyle w:val="NoSpacing"/>
        </w:pPr>
      </w:pPrChange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7D9BE9D" id="AutoShape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DEnyKC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A158F1" w:rsidRDefault="005E5BA5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EC048E" w:rsidRPr="00EC048E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8" o:spid="_x0000_s1031" style="position:absolute;left:0;text-align:left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pqogIAAHc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LMkymqiAgAAdwUAAA4AAAAAAAAAAAAAAAAALgIAAGRycy9l&#10;Mm9Eb2MueG1sUEsBAi0AFAAGAAgAAAAhAAP3BtzYAAAAAwEAAA8AAAAAAAAAAAAAAAAA/AQAAGRy&#10;cy9kb3ducmV2LnhtbFBLBQYAAAAABAAEAPMAAAABBgAAAAA=&#10;" o:allowincell="f" fillcolor="#d34817 [3204]" stroked="f">
              <v:textbox inset="0,0,0,0">
                <w:txbxContent>
                  <w:p w:rsidR="00A158F1" w:rsidRDefault="005E5BA5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EC048E" w:rsidRPr="00EC048E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customXmlInsRangeStart w:id="311" w:author="Chetan Kabra" w:date="2017-02-26T13:49:00Z"/>
    <w:sdt>
      <w:sdtPr>
        <w:rPr>
          <w:rFonts w:asciiTheme="majorHAnsi" w:eastAsiaTheme="majorEastAsia" w:hAnsiTheme="majorHAnsi" w:cstheme="majorBidi"/>
          <w:sz w:val="20"/>
        </w:rPr>
        <w:alias w:val="Title"/>
        <w:id w:val="97818855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customXmlInsRangeEnd w:id="311"/>
        <w:ins w:id="312" w:author="Chetan Kabra" w:date="2017-02-26T13:49:00Z">
          <w:r w:rsidR="0081430C">
            <w:rPr>
              <w:rFonts w:asciiTheme="majorHAnsi" w:eastAsiaTheme="majorEastAsia" w:hAnsiTheme="majorHAnsi" w:cstheme="majorBidi"/>
              <w:sz w:val="20"/>
            </w:rPr>
            <w:t>Qeexo Machine Learning Challenge</w:t>
          </w:r>
        </w:ins>
        <w:customXmlInsRangeStart w:id="313" w:author="Chetan Kabra" w:date="2017-02-26T13:49:00Z"/>
      </w:sdtContent>
    </w:sdt>
    <w:customXmlInsRangeEnd w:id="313"/>
    <w:ins w:id="314" w:author="Chetan Kabra" w:date="2017-02-26T13:49:00Z">
      <w:r w:rsidR="0081430C">
        <w:rPr>
          <w:rFonts w:asciiTheme="majorHAnsi" w:eastAsiaTheme="majorEastAsia" w:hAnsiTheme="majorHAnsi" w:cstheme="majorBidi"/>
          <w:sz w:val="20"/>
        </w:rPr>
        <w:t xml:space="preserve"> |  </w:t>
      </w:r>
    </w:ins>
    <w:customXmlInsRangeStart w:id="315" w:author="Chetan Kabra" w:date="2017-02-26T13:49:00Z"/>
    <w:sdt>
      <w:sdtPr>
        <w:rPr>
          <w:rFonts w:asciiTheme="majorHAnsi" w:eastAsiaTheme="majorEastAsia" w:hAnsiTheme="majorHAnsi" w:cstheme="majorBidi"/>
          <w:sz w:val="20"/>
        </w:rPr>
        <w:alias w:val="Date"/>
        <w:id w:val="716547949"/>
        <w:dataBinding w:prefixMappings="xmlns:ns0='http://schemas.microsoft.com/office/2006/coverPageProps'" w:xpath="/ns0:CoverPageProperties[1]/ns0:PublishDate[1]" w:storeItemID="{55AF091B-3C7A-41E3-B477-F2FDAA23CFDA}"/>
        <w:date w:fullDate="2017-02-26T00:00:00Z">
          <w:dateFormat w:val="M/d/yyyy"/>
          <w:lid w:val="en-US"/>
          <w:storeMappedDataAs w:val="dateTime"/>
          <w:calendar w:val="gregorian"/>
        </w:date>
      </w:sdtPr>
      <w:sdtEndPr/>
      <w:sdtContent>
        <w:customXmlInsRangeEnd w:id="315"/>
        <w:ins w:id="316" w:author="Chetan Kabra" w:date="2017-02-26T13:49:00Z">
          <w:r w:rsidR="0081430C">
            <w:rPr>
              <w:rFonts w:asciiTheme="majorHAnsi" w:eastAsiaTheme="majorEastAsia" w:hAnsiTheme="majorHAnsi" w:cstheme="majorBidi"/>
              <w:sz w:val="20"/>
            </w:rPr>
            <w:t>2/26/2017</w:t>
          </w:r>
        </w:ins>
        <w:customXmlInsRangeStart w:id="317" w:author="Chetan Kabra" w:date="2017-02-26T13:49:00Z"/>
      </w:sdtContent>
    </w:sdt>
    <w:customXmlInsRangeEnd w:id="317"/>
  </w:p>
  <w:p w:rsidR="00A158F1" w:rsidRDefault="00A158F1">
    <w:pPr>
      <w:rPr>
        <w:sz w:val="20"/>
      </w:rPr>
    </w:pPr>
  </w:p>
  <w:p w:rsidR="00A158F1" w:rsidRDefault="00A158F1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274" w:rsidRDefault="00527274">
      <w:pPr>
        <w:spacing w:after="0" w:line="240" w:lineRule="auto"/>
      </w:pPr>
      <w:r>
        <w:separator/>
      </w:r>
    </w:p>
  </w:footnote>
  <w:footnote w:type="continuationSeparator" w:id="0">
    <w:p w:rsidR="00527274" w:rsidRDefault="00527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B67" w:rsidRDefault="000A0B67">
    <w:pPr>
      <w:pStyle w:val="Header"/>
      <w:jc w:val="center"/>
      <w:pPrChange w:id="269" w:author="Chetan Kabra" w:date="2017-02-26T13:50:00Z">
        <w:pPr>
          <w:pStyle w:val="Header"/>
        </w:pPr>
      </w:pPrChange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30C" w:rsidRDefault="0081430C">
    <w:pPr>
      <w:pStyle w:val="Header"/>
      <w:jc w:val="center"/>
      <w:pPrChange w:id="270" w:author="Chetan Kabra" w:date="2017-02-26T13:50:00Z">
        <w:pPr>
          <w:pStyle w:val="Header"/>
        </w:pPr>
      </w:pPrChange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posOffset>312090</wp:posOffset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A158F1" w:rsidRDefault="0052727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customXmlDelRangeStart w:id="271" w:author="Chetan Kabra" w:date="2017-02-26T13:50:00Z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customXmlDelRangeEnd w:id="271"/>
                              <w:del w:id="272" w:author="Chetan Kabra" w:date="2017-02-26T13:50:00Z">
                                <w:r w:rsidR="004030A0" w:rsidDel="000A0B67">
                                  <w:rPr>
                                    <w:rFonts w:asciiTheme="majorHAnsi" w:eastAsiaTheme="majorEastAsia" w:hAnsiTheme="majorHAnsi" w:cstheme="majorBidi"/>
                                    <w:sz w:val="20"/>
                                  </w:rPr>
                                  <w:delText>Qeexo Machine Learning Challenge</w:delText>
                                </w:r>
                              </w:del>
                              <w:customXmlDelRangeStart w:id="273" w:author="Chetan Kabra" w:date="2017-02-26T13:50:00Z"/>
                            </w:sdtContent>
                          </w:sdt>
                          <w:customXmlDelRangeEnd w:id="273"/>
                          <w:del w:id="274" w:author="Chetan Kabra" w:date="2017-02-26T13:50:00Z">
                            <w:r w:rsidR="005E5BA5" w:rsidDel="000A0B67"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delText xml:space="preserve"> |  </w:delText>
                            </w:r>
                          </w:del>
                          <w:customXmlDelRangeStart w:id="275" w:author="Chetan Kabra" w:date="2017-02-26T13:50:00Z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2-2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customXmlDelRangeEnd w:id="275"/>
                              <w:del w:id="276" w:author="Chetan Kabra" w:date="2017-02-26T13:49:00Z">
                                <w:r w:rsidR="00D14F35" w:rsidDel="0081430C">
                                  <w:rPr>
                                    <w:rFonts w:asciiTheme="majorHAnsi" w:eastAsiaTheme="majorEastAsia" w:hAnsiTheme="majorHAnsi" w:cstheme="majorBidi"/>
                                    <w:sz w:val="20"/>
                                  </w:rPr>
                                  <w:delText>10/14/2016</w:delText>
                                </w:r>
                              </w:del>
                              <w:customXmlDelRangeStart w:id="277" w:author="Chetan Kabra" w:date="2017-02-26T13:50:00Z"/>
                            </w:sdtContent>
                          </w:sdt>
                          <w:customXmlDelRangeEnd w:id="277"/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4" o:spid="_x0000_s1028" style="position:absolute;left:0;text-align:left;margin-left:24.55pt;margin-top:0;width:46.85pt;height:9in;z-index:251661312;visibility:visible;mso-wrap-style:square;mso-width-percent:500;mso-height-percent:1000;mso-wrap-distance-left:9pt;mso-wrap-distance-top:0;mso-wrap-distance-right:9pt;mso-wrap-distance-bottom:0;mso-position-horizontal:absolute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" o:allowincell="f" filled="f" stroked="f">
              <v:textbox style="layout-flow:vertical;mso-layout-flow-alt:bottom-to-top" inset=",,8.64pt,10.8pt">
                <w:txbxContent>
                  <w:p w:rsidR="00A158F1" w:rsidRDefault="00527274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customXmlDelRangeStart w:id="278" w:author="Chetan Kabra" w:date="2017-02-26T13:50:00Z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customXmlDelRangeEnd w:id="278"/>
                        <w:del w:id="279" w:author="Chetan Kabra" w:date="2017-02-26T13:50:00Z">
                          <w:r w:rsidR="004030A0" w:rsidDel="000A0B67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delText>Qeexo Machine Learning Challenge</w:delText>
                          </w:r>
                        </w:del>
                        <w:customXmlDelRangeStart w:id="280" w:author="Chetan Kabra" w:date="2017-02-26T13:50:00Z"/>
                      </w:sdtContent>
                    </w:sdt>
                    <w:customXmlDelRangeEnd w:id="280"/>
                    <w:del w:id="281" w:author="Chetan Kabra" w:date="2017-02-26T13:50:00Z">
                      <w:r w:rsidR="005E5BA5" w:rsidDel="000A0B67"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delText xml:space="preserve"> |  </w:delText>
                      </w:r>
                    </w:del>
                    <w:customXmlDelRangeStart w:id="282" w:author="Chetan Kabra" w:date="2017-02-26T13:50:00Z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2-26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customXmlDelRangeEnd w:id="282"/>
                        <w:del w:id="283" w:author="Chetan Kabra" w:date="2017-02-26T13:49:00Z">
                          <w:r w:rsidR="00D14F35" w:rsidDel="0081430C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delText>10/14/2016</w:delText>
                          </w:r>
                        </w:del>
                        <w:customXmlDelRangeStart w:id="284" w:author="Chetan Kabra" w:date="2017-02-26T13:50:00Z"/>
                      </w:sdtContent>
                    </w:sdt>
                    <w:customXmlDelRangeEnd w:id="284"/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106F27EF"/>
    <w:multiLevelType w:val="hybridMultilevel"/>
    <w:tmpl w:val="25A8EE66"/>
    <w:lvl w:ilvl="0" w:tplc="75E43A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F00B08"/>
    <w:multiLevelType w:val="hybridMultilevel"/>
    <w:tmpl w:val="2C7A98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D0771"/>
    <w:multiLevelType w:val="hybridMultilevel"/>
    <w:tmpl w:val="97204D8A"/>
    <w:lvl w:ilvl="0" w:tplc="1D0E1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D75999"/>
    <w:multiLevelType w:val="hybridMultilevel"/>
    <w:tmpl w:val="3404D6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1221E"/>
    <w:multiLevelType w:val="hybridMultilevel"/>
    <w:tmpl w:val="2B48B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3572C4"/>
    <w:multiLevelType w:val="hybridMultilevel"/>
    <w:tmpl w:val="49689932"/>
    <w:lvl w:ilvl="0" w:tplc="75BC450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2B7D5C"/>
    <w:multiLevelType w:val="hybridMultilevel"/>
    <w:tmpl w:val="20D04486"/>
    <w:lvl w:ilvl="0" w:tplc="DFC8BCE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7666F3"/>
    <w:multiLevelType w:val="hybridMultilevel"/>
    <w:tmpl w:val="439C0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C383F"/>
    <w:multiLevelType w:val="hybridMultilevel"/>
    <w:tmpl w:val="F6AE15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13"/>
  </w:num>
  <w:num w:numId="12">
    <w:abstractNumId w:val="8"/>
  </w:num>
  <w:num w:numId="13">
    <w:abstractNumId w:val="6"/>
  </w:num>
  <w:num w:numId="14">
    <w:abstractNumId w:val="11"/>
  </w:num>
  <w:num w:numId="15">
    <w:abstractNumId w:val="10"/>
  </w:num>
  <w:num w:numId="16">
    <w:abstractNumId w:val="12"/>
  </w:num>
  <w:num w:numId="17">
    <w:abstractNumId w:val="9"/>
  </w:num>
  <w:num w:numId="18">
    <w:abstractNumId w:val="7"/>
  </w:num>
  <w:num w:numId="1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etan Kabra">
    <w15:presenceInfo w15:providerId="Windows Live" w15:userId="38724725ca96c5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trackRevisions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3E0"/>
    <w:rsid w:val="00027316"/>
    <w:rsid w:val="00061EC9"/>
    <w:rsid w:val="0007535E"/>
    <w:rsid w:val="00082660"/>
    <w:rsid w:val="000840ED"/>
    <w:rsid w:val="00097C74"/>
    <w:rsid w:val="000A0B67"/>
    <w:rsid w:val="000C14D8"/>
    <w:rsid w:val="00105F21"/>
    <w:rsid w:val="00117C8F"/>
    <w:rsid w:val="001B0492"/>
    <w:rsid w:val="001C0C64"/>
    <w:rsid w:val="001C1E11"/>
    <w:rsid w:val="002008C0"/>
    <w:rsid w:val="00201AAF"/>
    <w:rsid w:val="00204B1B"/>
    <w:rsid w:val="00226CD7"/>
    <w:rsid w:val="00244E4F"/>
    <w:rsid w:val="002949F7"/>
    <w:rsid w:val="002D3D84"/>
    <w:rsid w:val="002F1EC2"/>
    <w:rsid w:val="003016F4"/>
    <w:rsid w:val="00304DF0"/>
    <w:rsid w:val="00310775"/>
    <w:rsid w:val="00330625"/>
    <w:rsid w:val="003333BC"/>
    <w:rsid w:val="00353FD3"/>
    <w:rsid w:val="00370768"/>
    <w:rsid w:val="003C63E6"/>
    <w:rsid w:val="003C6B1F"/>
    <w:rsid w:val="003E04BE"/>
    <w:rsid w:val="004030A0"/>
    <w:rsid w:val="00427887"/>
    <w:rsid w:val="00431186"/>
    <w:rsid w:val="004509FB"/>
    <w:rsid w:val="004B352C"/>
    <w:rsid w:val="00527274"/>
    <w:rsid w:val="00565C30"/>
    <w:rsid w:val="0057772D"/>
    <w:rsid w:val="00580CAA"/>
    <w:rsid w:val="005B2E7C"/>
    <w:rsid w:val="005D0FF1"/>
    <w:rsid w:val="005E5BA5"/>
    <w:rsid w:val="005F71B8"/>
    <w:rsid w:val="006275EB"/>
    <w:rsid w:val="00641AF9"/>
    <w:rsid w:val="006831D6"/>
    <w:rsid w:val="00683472"/>
    <w:rsid w:val="006A2165"/>
    <w:rsid w:val="006A52FE"/>
    <w:rsid w:val="006B212C"/>
    <w:rsid w:val="007641E7"/>
    <w:rsid w:val="007735B4"/>
    <w:rsid w:val="007969A7"/>
    <w:rsid w:val="0081430C"/>
    <w:rsid w:val="00842A01"/>
    <w:rsid w:val="008432CD"/>
    <w:rsid w:val="0085500B"/>
    <w:rsid w:val="008845EE"/>
    <w:rsid w:val="00893EF0"/>
    <w:rsid w:val="008A7866"/>
    <w:rsid w:val="008D1C18"/>
    <w:rsid w:val="008F4DF1"/>
    <w:rsid w:val="0092155C"/>
    <w:rsid w:val="009231E6"/>
    <w:rsid w:val="00957DDE"/>
    <w:rsid w:val="00990AC7"/>
    <w:rsid w:val="009E2C79"/>
    <w:rsid w:val="00A013D9"/>
    <w:rsid w:val="00A1466D"/>
    <w:rsid w:val="00A158F1"/>
    <w:rsid w:val="00A2208D"/>
    <w:rsid w:val="00A678F8"/>
    <w:rsid w:val="00AC43C2"/>
    <w:rsid w:val="00AD73E0"/>
    <w:rsid w:val="00AF51A9"/>
    <w:rsid w:val="00B0546D"/>
    <w:rsid w:val="00B86F63"/>
    <w:rsid w:val="00BC3984"/>
    <w:rsid w:val="00C07612"/>
    <w:rsid w:val="00C75269"/>
    <w:rsid w:val="00CA686A"/>
    <w:rsid w:val="00CB3397"/>
    <w:rsid w:val="00CC149F"/>
    <w:rsid w:val="00CE0437"/>
    <w:rsid w:val="00CE27DC"/>
    <w:rsid w:val="00D14F35"/>
    <w:rsid w:val="00D201E6"/>
    <w:rsid w:val="00D74F37"/>
    <w:rsid w:val="00D930E7"/>
    <w:rsid w:val="00E25E3A"/>
    <w:rsid w:val="00E468BC"/>
    <w:rsid w:val="00E66D64"/>
    <w:rsid w:val="00E710F4"/>
    <w:rsid w:val="00EA6F6D"/>
    <w:rsid w:val="00EC048E"/>
    <w:rsid w:val="00F13734"/>
    <w:rsid w:val="00F26AB2"/>
    <w:rsid w:val="00F30D0B"/>
    <w:rsid w:val="00F610E5"/>
    <w:rsid w:val="00F74164"/>
    <w:rsid w:val="00FF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714A88-813F-4107-BD2F-4F19336BF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inorHAnsi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808080" w:themeColor="background1" w:themeShade="80"/>
      <w:sz w:val="24"/>
      <w:szCs w:val="20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styleId="ListParagraph">
    <w:name w:val="List Paragraph"/>
    <w:basedOn w:val="Normal"/>
    <w:uiPriority w:val="34"/>
    <w:qFormat/>
    <w:rsid w:val="004030A0"/>
    <w:pPr>
      <w:ind w:left="720"/>
      <w:contextualSpacing/>
    </w:pPr>
  </w:style>
  <w:style w:type="table" w:styleId="ListTable3-Accent1">
    <w:name w:val="List Table 3 Accent 1"/>
    <w:basedOn w:val="TableNormal"/>
    <w:uiPriority w:val="48"/>
    <w:rsid w:val="0092155C"/>
    <w:pPr>
      <w:spacing w:after="0" w:line="240" w:lineRule="auto"/>
    </w:pPr>
    <w:tblPr>
      <w:tblStyleRowBandSize w:val="1"/>
      <w:tblStyleColBandSize w:val="1"/>
      <w:tblBorders>
        <w:top w:val="single" w:sz="4" w:space="0" w:color="D34817" w:themeColor="accent1"/>
        <w:left w:val="single" w:sz="4" w:space="0" w:color="D34817" w:themeColor="accent1"/>
        <w:bottom w:val="single" w:sz="4" w:space="0" w:color="D34817" w:themeColor="accent1"/>
        <w:right w:val="single" w:sz="4" w:space="0" w:color="D3481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rPr>
        <w:b/>
        <w:bCs/>
      </w:rPr>
      <w:tblPr/>
      <w:tcPr>
        <w:tcBorders>
          <w:top w:val="double" w:sz="4" w:space="0" w:color="D3481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34817" w:themeColor="accent1"/>
          <w:right w:val="single" w:sz="4" w:space="0" w:color="D34817" w:themeColor="accent1"/>
        </w:tcBorders>
      </w:tcPr>
    </w:tblStylePr>
    <w:tblStylePr w:type="band1Horz">
      <w:tblPr/>
      <w:tcPr>
        <w:tcBorders>
          <w:top w:val="single" w:sz="4" w:space="0" w:color="D34817" w:themeColor="accent1"/>
          <w:bottom w:val="single" w:sz="4" w:space="0" w:color="D3481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34817" w:themeColor="accent1"/>
          <w:left w:val="nil"/>
        </w:tcBorders>
      </w:tcPr>
    </w:tblStylePr>
    <w:tblStylePr w:type="swCell">
      <w:tblPr/>
      <w:tcPr>
        <w:tcBorders>
          <w:top w:val="double" w:sz="4" w:space="0" w:color="D34817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port%20(Equity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7BBB08D2AC94D3884C7960E23F38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5C311-FEBE-420D-8CCC-319C3DECF15E}"/>
      </w:docPartPr>
      <w:docPartBody>
        <w:p w:rsidR="004511A2" w:rsidRDefault="0039340D">
          <w:pPr>
            <w:pStyle w:val="C7BBB08D2AC94D3884C7960E23F38EFF"/>
          </w:pPr>
          <w:r>
            <w:t>[Type the document title]</w:t>
          </w:r>
        </w:p>
      </w:docPartBody>
    </w:docPart>
    <w:docPart>
      <w:docPartPr>
        <w:name w:val="B57A47CFF9594A46B7A6D944D3B0F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6B70B-E482-453D-A4DF-C1D34947FE88}"/>
      </w:docPartPr>
      <w:docPartBody>
        <w:p w:rsidR="004511A2" w:rsidRDefault="0039340D">
          <w:pPr>
            <w:pStyle w:val="B57A47CFF9594A46B7A6D944D3B0FCCF"/>
          </w:pPr>
          <w:r>
            <w:t>[Type the document subtitle]</w:t>
          </w:r>
        </w:p>
      </w:docPartBody>
    </w:docPart>
    <w:docPart>
      <w:docPartPr>
        <w:name w:val="086DEB744F9049C98BFEC02F822A8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24BA2-600E-46BE-8500-D4E5B9D0A1E9}"/>
      </w:docPartPr>
      <w:docPartBody>
        <w:p w:rsidR="004511A2" w:rsidRDefault="0039340D">
          <w:pPr>
            <w:pStyle w:val="086DEB744F9049C98BFEC02F822A8B02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[Type the document title]</w:t>
          </w:r>
        </w:p>
      </w:docPartBody>
    </w:docPart>
    <w:docPart>
      <w:docPartPr>
        <w:name w:val="B7E738A62AC4416DAA70B584B03E6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3A420-987A-4753-B543-9E868819A8C7}"/>
      </w:docPartPr>
      <w:docPartBody>
        <w:p w:rsidR="004511A2" w:rsidRDefault="0039340D">
          <w:pPr>
            <w:pStyle w:val="B7E738A62AC4416DAA70B584B03E68CA"/>
          </w:pPr>
          <w:r>
            <w:rPr>
              <w:sz w:val="36"/>
              <w:szCs w:val="36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BEB"/>
    <w:rsid w:val="0039340D"/>
    <w:rsid w:val="004511A2"/>
    <w:rsid w:val="005374CC"/>
    <w:rsid w:val="00695BEB"/>
    <w:rsid w:val="007843EE"/>
    <w:rsid w:val="00E0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BBB08D2AC94D3884C7960E23F38EFF">
    <w:name w:val="C7BBB08D2AC94D3884C7960E23F38EFF"/>
  </w:style>
  <w:style w:type="paragraph" w:customStyle="1" w:styleId="B57A47CFF9594A46B7A6D944D3B0FCCF">
    <w:name w:val="B57A47CFF9594A46B7A6D944D3B0FCCF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511A2"/>
    <w:rPr>
      <w:color w:val="808080"/>
    </w:rPr>
  </w:style>
  <w:style w:type="paragraph" w:customStyle="1" w:styleId="086DEB744F9049C98BFEC02F822A8B02">
    <w:name w:val="086DEB744F9049C98BFEC02F822A8B02"/>
  </w:style>
  <w:style w:type="paragraph" w:customStyle="1" w:styleId="B7E738A62AC4416DAA70B584B03E68CA">
    <w:name w:val="B7E738A62AC4416DAA70B584B03E68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2017-02-26T00:00:00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4EA158-6381-4403-B672-7654AF6C66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1C2A470F-DA9F-4474-AF12-B4E6CBF35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(Equity theme)</Template>
  <TotalTime>5</TotalTime>
  <Pages>8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Qeexo Machine Learning Challenge</vt:lpstr>
    </vt:vector>
  </TitlesOfParts>
  <Company>Chetan Kabra</Company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Qeexo Machine Learning Challenge</dc:title>
  <dc:subject>Basic Finger Sense Classifier</dc:subject>
  <dc:creator>Shashank Madhav</dc:creator>
  <cp:keywords/>
  <dc:description/>
  <cp:lastModifiedBy>Chetan Kabra</cp:lastModifiedBy>
  <cp:revision>1</cp:revision>
  <dcterms:created xsi:type="dcterms:W3CDTF">2017-02-26T19:48:00Z</dcterms:created>
  <dcterms:modified xsi:type="dcterms:W3CDTF">2017-02-26T19:54:00Z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